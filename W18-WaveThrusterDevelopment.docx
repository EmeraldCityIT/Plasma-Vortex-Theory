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77E7ED5A" w:rsidR="00D718FE" w:rsidRPr="00124CDE" w:rsidRDefault="00E406C2" w:rsidP="001F5A59">
      <w:pPr>
        <w:jc w:val="center"/>
        <w:outlineLvl w:val="0"/>
        <w:rPr>
          <w:rFonts w:ascii="Helvetica" w:hAnsi="Helvetica"/>
          <w:b/>
          <w:sz w:val="40"/>
          <w:szCs w:val="40"/>
        </w:rPr>
      </w:pPr>
      <w:r>
        <w:rPr>
          <w:rFonts w:ascii="Helvetica" w:hAnsi="Helvetica"/>
          <w:b/>
          <w:sz w:val="40"/>
          <w:szCs w:val="40"/>
        </w:rPr>
        <w:t>PLASMA VORTEX THEORY</w:t>
      </w:r>
    </w:p>
    <w:p w14:paraId="017ACF54" w14:textId="362162C9" w:rsidR="00D718FE" w:rsidRPr="002B4BE4" w:rsidRDefault="002B4BE4" w:rsidP="001F5A59">
      <w:pPr>
        <w:jc w:val="center"/>
        <w:outlineLvl w:val="0"/>
        <w:rPr>
          <w:rFonts w:ascii="Helvetica" w:hAnsi="Helvetica"/>
          <w:b/>
        </w:rPr>
      </w:pPr>
      <w:r w:rsidRPr="002B4BE4">
        <w:rPr>
          <w:rFonts w:ascii="Helvetica" w:hAnsi="Helvetica"/>
          <w:b/>
        </w:rPr>
        <w:t>PART 1, OF A CONTINUING SERIES</w:t>
      </w:r>
    </w:p>
    <w:p w14:paraId="4C861FCD" w14:textId="77777777" w:rsidR="00D718FE" w:rsidRPr="00124CDE" w:rsidRDefault="00D718FE" w:rsidP="001F5A59">
      <w:pPr>
        <w:jc w:val="center"/>
        <w:outlineLvl w:val="0"/>
        <w:rPr>
          <w:rFonts w:ascii="Helvetica" w:hAnsi="Helvetica"/>
          <w:i/>
          <w:sz w:val="22"/>
          <w:szCs w:val="22"/>
        </w:rPr>
      </w:pPr>
      <w:r w:rsidRPr="00124CDE">
        <w:rPr>
          <w:rFonts w:ascii="Helvetica" w:hAnsi="Helvetica"/>
          <w:i/>
          <w:sz w:val="22"/>
          <w:szCs w:val="22"/>
        </w:rPr>
        <w:t>Investigation of the Effects of Sound on Noble Gases used in Electronic Propulsion Devices.</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124CDE" w:rsidRDefault="00D718FE" w:rsidP="001F5A59">
      <w:pPr>
        <w:jc w:val="center"/>
        <w:outlineLvl w:val="0"/>
        <w:rPr>
          <w:rFonts w:ascii="Helvetica" w:hAnsi="Helvetica"/>
          <w:b/>
          <w:sz w:val="22"/>
          <w:szCs w:val="22"/>
        </w:rPr>
      </w:pPr>
      <w:r w:rsidRPr="00124CDE">
        <w:rPr>
          <w:rFonts w:ascii="Helvetica" w:hAnsi="Helvetica"/>
          <w:b/>
          <w:sz w:val="22"/>
          <w:szCs w:val="22"/>
        </w:rPr>
        <w:t>Undergraduate Research 294</w:t>
      </w:r>
    </w:p>
    <w:p w14:paraId="2BB59EF0" w14:textId="5185291E" w:rsidR="00D718FE" w:rsidRPr="00124CDE" w:rsidRDefault="00D718FE" w:rsidP="00D718FE">
      <w:pPr>
        <w:jc w:val="center"/>
        <w:rPr>
          <w:rFonts w:ascii="Helvetica" w:hAnsi="Helvetica"/>
          <w:sz w:val="22"/>
          <w:szCs w:val="22"/>
        </w:rPr>
      </w:pPr>
      <w:r w:rsidRPr="00124CDE">
        <w:rPr>
          <w:rFonts w:ascii="Helvetica" w:hAnsi="Helvetica"/>
          <w:sz w:val="22"/>
          <w:szCs w:val="22"/>
        </w:rPr>
        <w:t>Winter 2018 Quarter Research Proposal (ENGINEERING REVISION 1)</w:t>
      </w:r>
    </w:p>
    <w:p w14:paraId="719F3454"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Team Name: “Cyberdyne Gundam Shinra Capsule Corp” (CGSCC)</w:t>
      </w:r>
    </w:p>
    <w:p w14:paraId="03A76960"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Members: Cory Andrew Hofstad</w:t>
      </w:r>
    </w:p>
    <w:p w14:paraId="4882447E" w14:textId="77777777" w:rsidR="00D718FE" w:rsidRPr="00124CDE" w:rsidRDefault="00D718FE" w:rsidP="00D718FE">
      <w:pPr>
        <w:rPr>
          <w:rFonts w:ascii="Helvetica" w:hAnsi="Helvetica"/>
          <w:sz w:val="16"/>
          <w:szCs w:val="16"/>
        </w:rPr>
      </w:pPr>
    </w:p>
    <w:p w14:paraId="488A6D97" w14:textId="77777777" w:rsidR="00D718FE" w:rsidRDefault="00D718FE" w:rsidP="001F5A59">
      <w:pPr>
        <w:jc w:val="center"/>
        <w:outlineLvl w:val="0"/>
        <w:rPr>
          <w:rFonts w:ascii="Helvetica" w:hAnsi="Helvetica"/>
          <w:sz w:val="16"/>
          <w:szCs w:val="16"/>
        </w:rPr>
      </w:pPr>
      <w:r w:rsidRPr="00124CDE">
        <w:rPr>
          <w:rFonts w:ascii="Helvetica" w:hAnsi="Helvetica"/>
          <w:sz w:val="16"/>
          <w:szCs w:val="16"/>
        </w:rPr>
        <w:t>Authored By: Cory Andrew Hofstad</w:t>
      </w:r>
    </w:p>
    <w:p w14:paraId="5BBB7BEC" w14:textId="77777777" w:rsidR="005067F2" w:rsidRDefault="005067F2" w:rsidP="001F5A59">
      <w:pPr>
        <w:jc w:val="center"/>
        <w:outlineLvl w:val="0"/>
        <w:rPr>
          <w:rFonts w:ascii="Helvetica" w:hAnsi="Helvetica"/>
          <w:sz w:val="16"/>
          <w:szCs w:val="16"/>
        </w:rPr>
      </w:pPr>
    </w:p>
    <w:p w14:paraId="428DEC7E" w14:textId="77777777" w:rsidR="005067F2" w:rsidRDefault="005067F2" w:rsidP="001F5A59">
      <w:pPr>
        <w:jc w:val="center"/>
        <w:outlineLvl w:val="0"/>
        <w:rPr>
          <w:rFonts w:ascii="Helvetica" w:hAnsi="Helvetica"/>
          <w:sz w:val="16"/>
          <w:szCs w:val="16"/>
        </w:rPr>
      </w:pPr>
    </w:p>
    <w:p w14:paraId="458ABF5F" w14:textId="59B67CDB" w:rsidR="001F5A59" w:rsidRPr="005067F2" w:rsidRDefault="005067F2" w:rsidP="001F5A59">
      <w:pPr>
        <w:jc w:val="center"/>
        <w:outlineLvl w:val="0"/>
        <w:rPr>
          <w:rFonts w:ascii="Helvetica" w:hAnsi="Helvetica"/>
          <w:b/>
          <w:sz w:val="40"/>
          <w:szCs w:val="40"/>
        </w:rPr>
      </w:pPr>
      <w:r w:rsidRPr="005067F2">
        <w:rPr>
          <w:rFonts w:ascii="Helvetica" w:hAnsi="Helvetica"/>
          <w:b/>
          <w:sz w:val="40"/>
          <w:szCs w:val="40"/>
        </w:rPr>
        <w:t>Abstract</w:t>
      </w:r>
    </w:p>
    <w:p w14:paraId="3E6B5E96" w14:textId="77777777" w:rsidR="00931F4C" w:rsidRDefault="00AC4CDC" w:rsidP="00F1630B">
      <w:pPr>
        <w:rPr>
          <w:rFonts w:ascii="Helvetica" w:hAnsi="Helvetica"/>
          <w:sz w:val="22"/>
          <w:szCs w:val="22"/>
        </w:rPr>
      </w:pPr>
      <w:r>
        <w:rPr>
          <w:rFonts w:ascii="Helvetica" w:hAnsi="Helvetica"/>
          <w:sz w:val="22"/>
          <w:szCs w:val="22"/>
        </w:rPr>
        <w:t>Present and future spaceflight missions depend on the ability to produce high exha</w:t>
      </w:r>
      <w:r w:rsidR="00DE61B8">
        <w:rPr>
          <w:rFonts w:ascii="Helvetica" w:hAnsi="Helvetica"/>
          <w:sz w:val="22"/>
          <w:szCs w:val="22"/>
        </w:rPr>
        <w:t xml:space="preserve">ust velocities </w:t>
      </w:r>
      <w:r>
        <w:rPr>
          <w:rFonts w:ascii="Helvetica" w:hAnsi="Helvetica"/>
          <w:sz w:val="22"/>
          <w:szCs w:val="22"/>
        </w:rPr>
        <w:t xml:space="preserve">while reducing the dependence on chemical fuel and </w:t>
      </w:r>
      <w:r w:rsidR="00495F56">
        <w:rPr>
          <w:rFonts w:ascii="Helvetica" w:hAnsi="Helvetica"/>
          <w:sz w:val="22"/>
          <w:szCs w:val="22"/>
        </w:rPr>
        <w:t>its</w:t>
      </w:r>
      <w:r>
        <w:rPr>
          <w:rFonts w:ascii="Helvetica" w:hAnsi="Helvetica"/>
          <w:sz w:val="22"/>
          <w:szCs w:val="22"/>
        </w:rPr>
        <w:t xml:space="preserve"> mass onboard a spaceflight vehicle. </w:t>
      </w:r>
      <w:r w:rsidR="00931F4C">
        <w:rPr>
          <w:rFonts w:ascii="Helvetica" w:hAnsi="Helvetica"/>
          <w:sz w:val="22"/>
          <w:szCs w:val="22"/>
        </w:rPr>
        <w:t>Research being done at North Seattle College</w:t>
      </w:r>
      <w:r>
        <w:rPr>
          <w:rFonts w:ascii="Helvetica" w:hAnsi="Helvetica"/>
          <w:sz w:val="22"/>
          <w:szCs w:val="22"/>
        </w:rPr>
        <w:t xml:space="preserve"> </w:t>
      </w:r>
      <w:r w:rsidR="00495F56">
        <w:rPr>
          <w:rFonts w:ascii="Helvetica" w:hAnsi="Helvetica"/>
          <w:sz w:val="22"/>
          <w:szCs w:val="22"/>
        </w:rPr>
        <w:t>shows that</w:t>
      </w:r>
      <w:r>
        <w:rPr>
          <w:rFonts w:ascii="Helvetica" w:hAnsi="Helvetica"/>
          <w:sz w:val="22"/>
          <w:szCs w:val="22"/>
        </w:rPr>
        <w:t xml:space="preserve"> additional thrust velocity can be achieved through the</w:t>
      </w:r>
      <w:r w:rsidR="00495F56">
        <w:rPr>
          <w:rFonts w:ascii="Helvetica" w:hAnsi="Helvetica"/>
          <w:sz w:val="22"/>
          <w:szCs w:val="22"/>
        </w:rPr>
        <w:t xml:space="preserve"> oscillation of propellant gas</w:t>
      </w:r>
      <w:r>
        <w:rPr>
          <w:rFonts w:ascii="Helvetica" w:hAnsi="Helvetica"/>
          <w:sz w:val="22"/>
          <w:szCs w:val="22"/>
        </w:rPr>
        <w:t xml:space="preserve"> via</w:t>
      </w:r>
      <w:r w:rsidR="00495F56">
        <w:rPr>
          <w:rFonts w:ascii="Helvetica" w:hAnsi="Helvetica"/>
          <w:sz w:val="22"/>
          <w:szCs w:val="22"/>
        </w:rPr>
        <w:t xml:space="preserve"> wave drivers embedded within </w:t>
      </w:r>
      <w:r w:rsidR="00931F4C">
        <w:rPr>
          <w:rFonts w:ascii="Helvetica" w:hAnsi="Helvetica"/>
          <w:sz w:val="22"/>
          <w:szCs w:val="22"/>
        </w:rPr>
        <w:t xml:space="preserve">experimental </w:t>
      </w:r>
      <w:r w:rsidR="00495F56">
        <w:rPr>
          <w:rFonts w:ascii="Helvetica" w:hAnsi="Helvetica"/>
          <w:sz w:val="22"/>
          <w:szCs w:val="22"/>
        </w:rPr>
        <w:t>electronic propulsion systems.</w:t>
      </w:r>
      <w:r w:rsidR="00F1630B">
        <w:rPr>
          <w:rFonts w:ascii="Helvetica" w:hAnsi="Helvetica"/>
          <w:sz w:val="22"/>
          <w:szCs w:val="22"/>
        </w:rPr>
        <w:t xml:space="preserve"> </w:t>
      </w:r>
      <w:r w:rsidR="00931F4C">
        <w:rPr>
          <w:rFonts w:ascii="Helvetica" w:hAnsi="Helvetica"/>
          <w:sz w:val="22"/>
          <w:szCs w:val="22"/>
        </w:rPr>
        <w:t>Oscillation of gaseous molecules allow for ejection</w:t>
      </w:r>
      <w:r w:rsidR="00495F56">
        <w:rPr>
          <w:rFonts w:ascii="Helvetica" w:hAnsi="Helvetica"/>
          <w:sz w:val="22"/>
          <w:szCs w:val="22"/>
        </w:rPr>
        <w:t xml:space="preserve"> out of </w:t>
      </w:r>
      <w:r w:rsidR="00931F4C">
        <w:rPr>
          <w:rFonts w:ascii="Helvetica" w:hAnsi="Helvetica"/>
          <w:sz w:val="22"/>
          <w:szCs w:val="22"/>
        </w:rPr>
        <w:t xml:space="preserve">propulsion systems </w:t>
      </w:r>
      <w:r w:rsidR="00495F56">
        <w:rPr>
          <w:rFonts w:ascii="Helvetica" w:hAnsi="Helvetica"/>
          <w:sz w:val="22"/>
          <w:szCs w:val="22"/>
        </w:rPr>
        <w:t>at higher velocities</w:t>
      </w:r>
      <w:r w:rsidR="00DE61B8">
        <w:rPr>
          <w:rFonts w:ascii="Helvetica" w:hAnsi="Helvetica"/>
          <w:sz w:val="22"/>
          <w:szCs w:val="22"/>
        </w:rPr>
        <w:t xml:space="preserve">, increasing chemical fuel efficiency. </w:t>
      </w:r>
    </w:p>
    <w:p w14:paraId="1DC6844E" w14:textId="77777777" w:rsidR="00931F4C" w:rsidRDefault="00931F4C" w:rsidP="00F1630B">
      <w:pPr>
        <w:rPr>
          <w:rFonts w:ascii="Helvetica" w:hAnsi="Helvetica"/>
          <w:sz w:val="22"/>
          <w:szCs w:val="22"/>
        </w:rPr>
      </w:pPr>
    </w:p>
    <w:p w14:paraId="4CB0EC60" w14:textId="711C05C0" w:rsidR="00F1630B" w:rsidRDefault="00F1630B" w:rsidP="00F1630B">
      <w:pPr>
        <w:rPr>
          <w:rFonts w:ascii="Helvetica" w:hAnsi="Helvetica"/>
          <w:sz w:val="22"/>
          <w:szCs w:val="22"/>
        </w:rPr>
      </w:pPr>
      <w:r w:rsidRPr="005067F2">
        <w:rPr>
          <w:rFonts w:ascii="Helvetica" w:hAnsi="Helvetica"/>
          <w:sz w:val="22"/>
          <w:szCs w:val="22"/>
        </w:rPr>
        <w:t>Oscillation of granulate and liquid reagents using simple harmonic motion has been</w:t>
      </w:r>
      <w:r w:rsidR="00DE61B8">
        <w:rPr>
          <w:rFonts w:ascii="Helvetica" w:hAnsi="Helvetica"/>
          <w:sz w:val="22"/>
          <w:szCs w:val="22"/>
        </w:rPr>
        <w:t xml:space="preserve"> shown to excite particles, </w:t>
      </w:r>
      <w:r w:rsidRPr="005067F2">
        <w:rPr>
          <w:rFonts w:ascii="Helvetica" w:hAnsi="Helvetica"/>
          <w:sz w:val="22"/>
          <w:szCs w:val="22"/>
        </w:rPr>
        <w:t>form</w:t>
      </w:r>
      <w:r w:rsidR="00DE61B8">
        <w:rPr>
          <w:rFonts w:ascii="Helvetica" w:hAnsi="Helvetica"/>
          <w:sz w:val="22"/>
          <w:szCs w:val="22"/>
        </w:rPr>
        <w:t>ing</w:t>
      </w:r>
      <w:r w:rsidRPr="005067F2">
        <w:rPr>
          <w:rFonts w:ascii="Helvetica" w:hAnsi="Helvetica"/>
          <w:sz w:val="22"/>
          <w:szCs w:val="22"/>
        </w:rPr>
        <w:t xml:space="preserve"> geometric patterns when using calibrated frequencies. </w:t>
      </w:r>
      <w:r w:rsidR="00931F4C">
        <w:rPr>
          <w:rFonts w:ascii="Helvetica" w:hAnsi="Helvetica"/>
          <w:sz w:val="22"/>
          <w:szCs w:val="22"/>
        </w:rPr>
        <w:t>Methods shown to induce geometric patterns are used</w:t>
      </w:r>
      <w:r w:rsidRPr="005067F2">
        <w:rPr>
          <w:rFonts w:ascii="Helvetica" w:hAnsi="Helvetica"/>
          <w:sz w:val="22"/>
          <w:szCs w:val="22"/>
        </w:rPr>
        <w:t xml:space="preserve"> to attain vortex formations in the reagents </w:t>
      </w:r>
      <w:r w:rsidRPr="005067F2">
        <w:rPr>
          <w:rFonts w:ascii="Helvetica" w:hAnsi="Helvetica"/>
          <w:i/>
          <w:sz w:val="22"/>
          <w:szCs w:val="22"/>
        </w:rPr>
        <w:t>Lycopodium</w:t>
      </w:r>
      <w:r w:rsidRPr="005067F2">
        <w:rPr>
          <w:rFonts w:ascii="Helvetica" w:hAnsi="Helvetica"/>
          <w:sz w:val="22"/>
          <w:szCs w:val="22"/>
        </w:rPr>
        <w:t xml:space="preserve">, </w:t>
      </w:r>
      <w:r>
        <w:rPr>
          <w:rFonts w:ascii="Helvetica" w:hAnsi="Helvetica"/>
          <w:sz w:val="22"/>
          <w:szCs w:val="22"/>
        </w:rPr>
        <w:t>CO</w:t>
      </w:r>
      <w:r w:rsidRPr="00643BE0">
        <w:rPr>
          <w:rFonts w:ascii="Helvetica" w:hAnsi="Helvetica"/>
          <w:sz w:val="22"/>
          <w:szCs w:val="22"/>
          <w:vertAlign w:val="subscript"/>
        </w:rPr>
        <w:t>2</w:t>
      </w:r>
      <w:r>
        <w:rPr>
          <w:rFonts w:ascii="Helvetica" w:hAnsi="Helvetica"/>
          <w:sz w:val="22"/>
          <w:szCs w:val="22"/>
        </w:rPr>
        <w:t>(g) and SF</w:t>
      </w:r>
      <w:r w:rsidRPr="00643BE0">
        <w:rPr>
          <w:rFonts w:ascii="Helvetica" w:hAnsi="Helvetica"/>
          <w:sz w:val="22"/>
          <w:szCs w:val="22"/>
          <w:vertAlign w:val="subscript"/>
        </w:rPr>
        <w:t>6</w:t>
      </w:r>
      <w:r>
        <w:rPr>
          <w:rFonts w:ascii="Helvetica" w:hAnsi="Helvetica"/>
          <w:sz w:val="22"/>
          <w:szCs w:val="22"/>
        </w:rPr>
        <w:t xml:space="preserve">(g). </w:t>
      </w:r>
      <w:r w:rsidR="00931F4C">
        <w:rPr>
          <w:rFonts w:ascii="Helvetica" w:hAnsi="Helvetica"/>
          <w:sz w:val="22"/>
          <w:szCs w:val="22"/>
        </w:rPr>
        <w:t>Sulfur hexafluoride (</w:t>
      </w:r>
      <w:r>
        <w:rPr>
          <w:rFonts w:ascii="Helvetica" w:hAnsi="Helvetica"/>
          <w:sz w:val="22"/>
          <w:szCs w:val="22"/>
        </w:rPr>
        <w:t>SF</w:t>
      </w:r>
      <w:r w:rsidR="00931F4C" w:rsidRPr="00F52467">
        <w:rPr>
          <w:rFonts w:ascii="Helvetica" w:hAnsi="Helvetica"/>
          <w:sz w:val="22"/>
          <w:szCs w:val="22"/>
          <w:vertAlign w:val="subscript"/>
        </w:rPr>
        <w:t>6</w:t>
      </w:r>
      <w:r w:rsidR="00931F4C">
        <w:rPr>
          <w:rFonts w:ascii="Helvetica" w:hAnsi="Helvetica"/>
          <w:sz w:val="22"/>
          <w:szCs w:val="22"/>
        </w:rPr>
        <w:t xml:space="preserve">) </w:t>
      </w:r>
      <w:r w:rsidR="00DE61B8">
        <w:rPr>
          <w:rFonts w:ascii="Helvetica" w:hAnsi="Helvetica"/>
          <w:sz w:val="22"/>
          <w:szCs w:val="22"/>
        </w:rPr>
        <w:t>is</w:t>
      </w:r>
      <w:r>
        <w:rPr>
          <w:rFonts w:ascii="Helvetica" w:hAnsi="Helvetica"/>
          <w:sz w:val="22"/>
          <w:szCs w:val="22"/>
        </w:rPr>
        <w:t xml:space="preserve"> used to simulate xenon, a dense gas used in </w:t>
      </w:r>
      <w:r w:rsidR="00931F4C">
        <w:rPr>
          <w:rFonts w:ascii="Helvetica" w:hAnsi="Helvetica"/>
          <w:sz w:val="22"/>
          <w:szCs w:val="22"/>
        </w:rPr>
        <w:t xml:space="preserve">modern </w:t>
      </w:r>
      <w:r>
        <w:rPr>
          <w:rFonts w:ascii="Helvetica" w:hAnsi="Helvetica"/>
          <w:sz w:val="22"/>
          <w:szCs w:val="22"/>
        </w:rPr>
        <w:t>electronic propulsion</w:t>
      </w:r>
      <w:r w:rsidR="00931F4C">
        <w:rPr>
          <w:rFonts w:ascii="Helvetica" w:hAnsi="Helvetica"/>
          <w:sz w:val="22"/>
          <w:szCs w:val="22"/>
        </w:rPr>
        <w:t xml:space="preserve"> devices</w:t>
      </w:r>
      <w:r>
        <w:rPr>
          <w:rFonts w:ascii="Helvetica" w:hAnsi="Helvetica"/>
          <w:sz w:val="22"/>
          <w:szCs w:val="22"/>
        </w:rPr>
        <w:t xml:space="preserve">. </w:t>
      </w:r>
      <w:r w:rsidR="00533F57">
        <w:rPr>
          <w:rFonts w:ascii="Helvetica" w:hAnsi="Helvetica"/>
          <w:sz w:val="22"/>
          <w:szCs w:val="22"/>
        </w:rPr>
        <w:t>Ten-millimeter</w:t>
      </w:r>
      <w:r w:rsidRPr="005067F2">
        <w:rPr>
          <w:rFonts w:ascii="Helvetica" w:hAnsi="Helvetica"/>
          <w:sz w:val="22"/>
          <w:szCs w:val="22"/>
        </w:rPr>
        <w:t xml:space="preserve"> polypropylene, air</w:t>
      </w:r>
      <w:r>
        <w:rPr>
          <w:rFonts w:ascii="Helvetica" w:hAnsi="Helvetica"/>
          <w:sz w:val="22"/>
          <w:szCs w:val="22"/>
        </w:rPr>
        <w:t>-</w:t>
      </w:r>
      <w:r w:rsidRPr="005067F2">
        <w:rPr>
          <w:rFonts w:ascii="Helvetica" w:hAnsi="Helvetica"/>
          <w:sz w:val="22"/>
          <w:szCs w:val="22"/>
        </w:rPr>
        <w:t xml:space="preserve">filled mass objects </w:t>
      </w:r>
      <w:r w:rsidR="00DE61B8">
        <w:rPr>
          <w:rFonts w:ascii="Helvetica" w:hAnsi="Helvetica"/>
          <w:sz w:val="22"/>
          <w:szCs w:val="22"/>
        </w:rPr>
        <w:t>are</w:t>
      </w:r>
      <w:r w:rsidRPr="005067F2">
        <w:rPr>
          <w:rFonts w:ascii="Helvetica" w:hAnsi="Helvetica"/>
          <w:sz w:val="22"/>
          <w:szCs w:val="22"/>
        </w:rPr>
        <w:t xml:space="preserve"> used to observe acceleration, force</w:t>
      </w:r>
      <w:r>
        <w:rPr>
          <w:rFonts w:ascii="Helvetica" w:hAnsi="Helvetica"/>
          <w:sz w:val="22"/>
          <w:szCs w:val="22"/>
        </w:rPr>
        <w:t>,</w:t>
      </w:r>
      <w:r w:rsidRPr="005067F2">
        <w:rPr>
          <w:rFonts w:ascii="Helvetica" w:hAnsi="Helvetica"/>
          <w:sz w:val="22"/>
          <w:szCs w:val="22"/>
        </w:rPr>
        <w:t xml:space="preserve"> and velocity for a dense gas during oscillation and vortex formation. </w:t>
      </w:r>
      <w:r>
        <w:rPr>
          <w:rFonts w:ascii="Helvetica" w:hAnsi="Helvetica"/>
          <w:sz w:val="22"/>
          <w:szCs w:val="22"/>
        </w:rPr>
        <w:t>Force and velocity calculations taken during oscillation of SF</w:t>
      </w:r>
      <w:r w:rsidRPr="000223CC">
        <w:rPr>
          <w:rFonts w:ascii="Helvetica" w:hAnsi="Helvetica"/>
          <w:sz w:val="22"/>
          <w:szCs w:val="22"/>
          <w:vertAlign w:val="subscript"/>
        </w:rPr>
        <w:t>6</w:t>
      </w:r>
      <w:r>
        <w:rPr>
          <w:rFonts w:ascii="Helvetica" w:hAnsi="Helvetica"/>
          <w:sz w:val="22"/>
          <w:szCs w:val="22"/>
          <w:vertAlign w:val="subscript"/>
        </w:rPr>
        <w:t xml:space="preserve"> </w:t>
      </w:r>
      <w:r w:rsidR="00DE61B8">
        <w:rPr>
          <w:rFonts w:ascii="Helvetica" w:hAnsi="Helvetica"/>
          <w:sz w:val="22"/>
          <w:szCs w:val="22"/>
        </w:rPr>
        <w:t>demonstrate proof of concept for future experimentation using xenon as an oscillation and ionization medium, for ejection at velocities which can be used for spaceflight.</w:t>
      </w:r>
      <w:r w:rsidR="00931F4C">
        <w:rPr>
          <w:rFonts w:ascii="Helvetica" w:hAnsi="Helvetica"/>
          <w:sz w:val="22"/>
          <w:szCs w:val="22"/>
        </w:rPr>
        <w:t xml:space="preserve"> This experiment introduces a new method for achieving space flight velocities and is part of continued experimentation in an effort to build a modular, wave driven electric propulsion device.</w:t>
      </w:r>
    </w:p>
    <w:p w14:paraId="2FE0F71D" w14:textId="77777777" w:rsidR="00AC468A" w:rsidRPr="000223CC" w:rsidRDefault="00AC468A" w:rsidP="005067F2">
      <w:pPr>
        <w:rPr>
          <w:rFonts w:ascii="Helvetica" w:hAnsi="Helvetica"/>
          <w:sz w:val="22"/>
          <w:szCs w:val="22"/>
        </w:rPr>
      </w:pPr>
    </w:p>
    <w:p w14:paraId="3F67D6F6" w14:textId="77777777" w:rsidR="00D718FE" w:rsidRPr="000F27BC" w:rsidRDefault="00D718FE" w:rsidP="00D718FE">
      <w:pPr>
        <w:pStyle w:val="ListParagraph"/>
        <w:ind w:left="1080"/>
        <w:rPr>
          <w:rFonts w:ascii="Helvetica" w:hAnsi="Helvetica"/>
          <w:b/>
          <w:sz w:val="22"/>
          <w:szCs w:val="22"/>
        </w:rPr>
      </w:pPr>
    </w:p>
    <w:p w14:paraId="4AD48940" w14:textId="7EBD73EB" w:rsidR="00C06C88"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7F7CABA3" w14:textId="24EED58D" w:rsidR="008427B6" w:rsidRPr="00887014" w:rsidRDefault="008427B6" w:rsidP="008427B6">
      <w:pPr>
        <w:rPr>
          <w:rFonts w:ascii="Helvetica" w:hAnsi="Helvetica"/>
          <w:sz w:val="22"/>
          <w:szCs w:val="22"/>
        </w:rPr>
      </w:pPr>
      <w:r w:rsidRPr="00887014">
        <w:rPr>
          <w:rFonts w:ascii="Helvetica" w:hAnsi="Helvetica"/>
          <w:sz w:val="22"/>
          <w:szCs w:val="22"/>
        </w:rPr>
        <w:t xml:space="preserve">Reducing dependency on chemical fuel is essential to future spaceflight applications. Research being done at North Seattle College consists of using the </w:t>
      </w:r>
      <w:r w:rsidR="00E22095" w:rsidRPr="00887014">
        <w:rPr>
          <w:rFonts w:ascii="Helvetica" w:hAnsi="Helvetica"/>
          <w:sz w:val="22"/>
          <w:szCs w:val="22"/>
        </w:rPr>
        <w:t xml:space="preserve">oscillation </w:t>
      </w:r>
      <w:r w:rsidRPr="00887014">
        <w:rPr>
          <w:rFonts w:ascii="Helvetica" w:hAnsi="Helvetica"/>
          <w:sz w:val="22"/>
          <w:szCs w:val="22"/>
        </w:rPr>
        <w:t>of wave drivers to create kinetic energy in propellant gas</w:t>
      </w:r>
      <w:r w:rsidR="00E22095" w:rsidRPr="00887014">
        <w:rPr>
          <w:rFonts w:ascii="Helvetica" w:hAnsi="Helvetica"/>
          <w:sz w:val="22"/>
          <w:szCs w:val="22"/>
        </w:rPr>
        <w:t xml:space="preserve">. </w:t>
      </w:r>
      <w:r w:rsidR="00F12EF2" w:rsidRPr="00887014">
        <w:rPr>
          <w:rFonts w:ascii="Helvetica" w:hAnsi="Helvetica"/>
          <w:sz w:val="22"/>
          <w:szCs w:val="22"/>
        </w:rPr>
        <w:t xml:space="preserve">Sound will be used as a method to transfer energy into chemical </w:t>
      </w:r>
      <w:r w:rsidR="0010234A">
        <w:rPr>
          <w:rFonts w:ascii="Helvetica" w:hAnsi="Helvetica"/>
          <w:sz w:val="22"/>
          <w:szCs w:val="22"/>
        </w:rPr>
        <w:t>propellant,</w:t>
      </w:r>
      <w:r w:rsidR="00F12EF2" w:rsidRPr="00887014">
        <w:rPr>
          <w:rFonts w:ascii="Helvetica" w:hAnsi="Helvetica"/>
          <w:sz w:val="22"/>
          <w:szCs w:val="22"/>
        </w:rPr>
        <w:t xml:space="preserve"> increasing </w:t>
      </w:r>
      <w:r w:rsidR="00887014">
        <w:rPr>
          <w:rFonts w:ascii="Helvetica" w:hAnsi="Helvetica"/>
          <w:sz w:val="22"/>
          <w:szCs w:val="22"/>
        </w:rPr>
        <w:t>exhaust</w:t>
      </w:r>
      <w:r w:rsidR="00F12EF2" w:rsidRPr="00887014">
        <w:rPr>
          <w:rFonts w:ascii="Helvetica" w:hAnsi="Helvetica"/>
          <w:sz w:val="22"/>
          <w:szCs w:val="22"/>
        </w:rPr>
        <w:t xml:space="preserve"> velocity beyond what standing propellant gas could achieve.</w:t>
      </w:r>
    </w:p>
    <w:p w14:paraId="3F50AB3E" w14:textId="77777777" w:rsidR="00F12EF2" w:rsidRPr="00887014" w:rsidRDefault="00F12EF2" w:rsidP="008427B6">
      <w:pPr>
        <w:rPr>
          <w:rFonts w:ascii="Helvetica" w:hAnsi="Helvetica"/>
          <w:sz w:val="22"/>
          <w:szCs w:val="22"/>
        </w:rPr>
      </w:pPr>
    </w:p>
    <w:p w14:paraId="0CB4FDEE" w14:textId="7D91985D" w:rsidR="00C06C88" w:rsidRPr="00887014" w:rsidRDefault="00FD7D6F" w:rsidP="00C06C88">
      <w:pPr>
        <w:rPr>
          <w:rFonts w:ascii="Helvetica" w:hAnsi="Helvetica"/>
          <w:sz w:val="22"/>
          <w:szCs w:val="22"/>
        </w:rPr>
      </w:pPr>
      <w:r w:rsidRPr="00887014">
        <w:rPr>
          <w:rFonts w:ascii="Helvetica" w:hAnsi="Helvetica"/>
          <w:sz w:val="22"/>
          <w:szCs w:val="22"/>
        </w:rPr>
        <w:t xml:space="preserve">Currently, increasing propellant chamber pressure in electric propulsion devices before expelling exhaust through a nozzle is done with thermal and electromagnetic energy. The purpose of this research and experimentation is to use sound waves as a method for increasing kinetic energy and pressure in electric propulsion devices. </w:t>
      </w:r>
    </w:p>
    <w:p w14:paraId="0912C641" w14:textId="77777777" w:rsidR="00C06C88" w:rsidRDefault="00C06C88" w:rsidP="00C06C88">
      <w:pPr>
        <w:rPr>
          <w:rFonts w:ascii="Helvetica" w:hAnsi="Helvetica"/>
        </w:rPr>
      </w:pPr>
    </w:p>
    <w:p w14:paraId="7B952F70" w14:textId="77777777" w:rsidR="00887014" w:rsidRDefault="00887014" w:rsidP="00C06C88">
      <w:pPr>
        <w:rPr>
          <w:rFonts w:ascii="Helvetica" w:hAnsi="Helvetica"/>
        </w:rPr>
      </w:pPr>
    </w:p>
    <w:p w14:paraId="2549CA5C" w14:textId="77777777" w:rsidR="00887014" w:rsidRPr="00124CDE" w:rsidRDefault="00887014" w:rsidP="00C06C88">
      <w:pPr>
        <w:rPr>
          <w:rFonts w:ascii="Helvetica" w:hAnsi="Helvetica"/>
        </w:rPr>
      </w:pPr>
    </w:p>
    <w:p w14:paraId="2DFD07DE" w14:textId="77146BE4" w:rsidR="00C06C88" w:rsidRPr="00124CDE" w:rsidRDefault="00495C8E" w:rsidP="00C06C88">
      <w:pPr>
        <w:jc w:val="center"/>
        <w:rPr>
          <w:rFonts w:ascii="Helvetica" w:hAnsi="Helvetica"/>
          <w:b/>
          <w:sz w:val="40"/>
          <w:szCs w:val="40"/>
        </w:rPr>
      </w:pPr>
      <w:r w:rsidRPr="00124CDE">
        <w:rPr>
          <w:rFonts w:ascii="Helvetica" w:hAnsi="Helvetica"/>
          <w:b/>
          <w:sz w:val="40"/>
          <w:szCs w:val="40"/>
        </w:rPr>
        <w:t>II.</w:t>
      </w:r>
      <w:r w:rsidRPr="00124CDE">
        <w:rPr>
          <w:rFonts w:ascii="Helvetica" w:hAnsi="Helvetica"/>
          <w:b/>
          <w:sz w:val="40"/>
          <w:szCs w:val="40"/>
        </w:rPr>
        <w:tab/>
      </w:r>
      <w:r w:rsidR="00C06C88" w:rsidRPr="00124CDE">
        <w:rPr>
          <w:rFonts w:ascii="Helvetica" w:hAnsi="Helvetica"/>
          <w:b/>
          <w:sz w:val="40"/>
          <w:szCs w:val="40"/>
        </w:rPr>
        <w:t>Research Question</w:t>
      </w:r>
      <w:r w:rsidR="008065AF" w:rsidRPr="00124CDE">
        <w:rPr>
          <w:rFonts w:ascii="Helvetica" w:hAnsi="Helvetica"/>
          <w:b/>
          <w:sz w:val="40"/>
          <w:szCs w:val="40"/>
        </w:rPr>
        <w:t>:</w:t>
      </w:r>
    </w:p>
    <w:p w14:paraId="3F0C3EAB" w14:textId="5A36CD3A" w:rsidR="00642031" w:rsidRPr="00124CDE" w:rsidRDefault="00642031" w:rsidP="00C06C88">
      <w:pPr>
        <w:rPr>
          <w:rFonts w:ascii="Helvetica" w:hAnsi="Helvetica"/>
          <w:color w:val="FF0000"/>
          <w:sz w:val="22"/>
        </w:rPr>
      </w:pPr>
    </w:p>
    <w:p w14:paraId="02299720" w14:textId="75F6352F" w:rsidR="005C443B" w:rsidRPr="00124CDE" w:rsidRDefault="00512D08" w:rsidP="004C0F43">
      <w:pPr>
        <w:jc w:val="center"/>
        <w:outlineLvl w:val="0"/>
        <w:rPr>
          <w:rFonts w:ascii="Helvetica" w:hAnsi="Helvetica"/>
          <w:b/>
          <w:color w:val="000000" w:themeColor="text1"/>
          <w:sz w:val="22"/>
        </w:rPr>
      </w:pPr>
      <w:r w:rsidRPr="00124CDE">
        <w:rPr>
          <w:rFonts w:ascii="Helvetica" w:hAnsi="Helvetica"/>
          <w:b/>
          <w:color w:val="000000" w:themeColor="text1"/>
          <w:sz w:val="22"/>
        </w:rPr>
        <w:t>“Can</w:t>
      </w:r>
      <w:r w:rsidR="004C0F43">
        <w:rPr>
          <w:rFonts w:ascii="Helvetica" w:hAnsi="Helvetica"/>
          <w:b/>
          <w:color w:val="000000" w:themeColor="text1"/>
          <w:sz w:val="22"/>
        </w:rPr>
        <w:t xml:space="preserve"> vortex formations created by sound increase thrust velocity in a propellant gas</w:t>
      </w:r>
      <w:r w:rsidRPr="00124CDE">
        <w:rPr>
          <w:rFonts w:ascii="Helvetica" w:hAnsi="Helvetica"/>
          <w:b/>
          <w:color w:val="000000" w:themeColor="text1"/>
          <w:sz w:val="22"/>
        </w:rPr>
        <w:t>?”</w:t>
      </w:r>
    </w:p>
    <w:p w14:paraId="00A62D6E" w14:textId="77777777" w:rsidR="005C443B" w:rsidRPr="00124CDE" w:rsidRDefault="005C443B" w:rsidP="00C06C88">
      <w:pPr>
        <w:rPr>
          <w:rFonts w:ascii="Helvetica" w:hAnsi="Helvetica"/>
          <w:color w:val="FF0000"/>
          <w:sz w:val="22"/>
        </w:rPr>
      </w:pPr>
    </w:p>
    <w:p w14:paraId="64FE1267" w14:textId="77777777" w:rsidR="00887014" w:rsidRDefault="00512D08" w:rsidP="00512D08">
      <w:pPr>
        <w:rPr>
          <w:rFonts w:ascii="Helvetica" w:hAnsi="Helvetica"/>
          <w:color w:val="000000" w:themeColor="text1"/>
          <w:sz w:val="22"/>
          <w:szCs w:val="22"/>
        </w:rPr>
      </w:pPr>
      <w:r w:rsidRPr="00124CDE">
        <w:rPr>
          <w:rFonts w:ascii="Helvetica" w:hAnsi="Helvetica"/>
          <w:color w:val="000000" w:themeColor="text1"/>
          <w:sz w:val="22"/>
          <w:szCs w:val="22"/>
        </w:rPr>
        <w:t xml:space="preserve">In nature we see many vortexes, contained within solids liquids and gas.  In the observation of these vortex we notice many things in common. In </w:t>
      </w:r>
      <w:r w:rsidR="004C0F43">
        <w:rPr>
          <w:rFonts w:ascii="Helvetica" w:hAnsi="Helvetica"/>
          <w:color w:val="000000" w:themeColor="text1"/>
          <w:sz w:val="22"/>
          <w:szCs w:val="22"/>
        </w:rPr>
        <w:t>these</w:t>
      </w:r>
      <w:r w:rsidRPr="00124CDE">
        <w:rPr>
          <w:rFonts w:ascii="Helvetica" w:hAnsi="Helvetica"/>
          <w:color w:val="000000" w:themeColor="text1"/>
          <w:sz w:val="22"/>
          <w:szCs w:val="22"/>
        </w:rPr>
        <w:t xml:space="preserve"> vorte</w:t>
      </w:r>
      <w:r w:rsidR="004C0F43">
        <w:rPr>
          <w:rFonts w:ascii="Helvetica" w:hAnsi="Helvetica"/>
          <w:color w:val="000000" w:themeColor="text1"/>
          <w:sz w:val="22"/>
          <w:szCs w:val="22"/>
        </w:rPr>
        <w:t xml:space="preserve">x formations </w:t>
      </w:r>
      <w:r w:rsidRPr="00124CDE">
        <w:rPr>
          <w:rFonts w:ascii="Helvetica" w:hAnsi="Helvetica"/>
          <w:color w:val="000000" w:themeColor="text1"/>
          <w:sz w:val="22"/>
          <w:szCs w:val="22"/>
        </w:rPr>
        <w:t xml:space="preserve">we observe harmonic motion, with </w:t>
      </w:r>
      <w:r w:rsidR="00E55BC1">
        <w:rPr>
          <w:rFonts w:ascii="Helvetica" w:hAnsi="Helvetica"/>
          <w:color w:val="000000" w:themeColor="text1"/>
          <w:sz w:val="22"/>
          <w:szCs w:val="22"/>
        </w:rPr>
        <w:t xml:space="preserve">a </w:t>
      </w:r>
      <w:r w:rsidRPr="00124CDE">
        <w:rPr>
          <w:rFonts w:ascii="Helvetica" w:hAnsi="Helvetica"/>
          <w:color w:val="000000" w:themeColor="text1"/>
          <w:sz w:val="22"/>
          <w:szCs w:val="22"/>
        </w:rPr>
        <w:t xml:space="preserve">spherical </w:t>
      </w:r>
      <w:r w:rsidR="00E55BC1">
        <w:rPr>
          <w:rFonts w:ascii="Helvetica" w:hAnsi="Helvetica"/>
          <w:color w:val="000000" w:themeColor="text1"/>
          <w:sz w:val="22"/>
          <w:szCs w:val="22"/>
        </w:rPr>
        <w:t>axis which</w:t>
      </w:r>
      <w:r w:rsidRPr="00124CDE">
        <w:rPr>
          <w:rFonts w:ascii="Helvetica" w:hAnsi="Helvetica"/>
          <w:color w:val="000000" w:themeColor="text1"/>
          <w:sz w:val="22"/>
          <w:szCs w:val="22"/>
        </w:rPr>
        <w:t xml:space="preserve"> carries </w:t>
      </w:r>
      <w:r w:rsidR="00E55BC1">
        <w:rPr>
          <w:rFonts w:ascii="Helvetica" w:hAnsi="Helvetica"/>
          <w:color w:val="000000" w:themeColor="text1"/>
          <w:sz w:val="22"/>
          <w:szCs w:val="22"/>
        </w:rPr>
        <w:t xml:space="preserve">rotational </w:t>
      </w:r>
      <w:r w:rsidRPr="00124CDE">
        <w:rPr>
          <w:rFonts w:ascii="Helvetica" w:hAnsi="Helvetica"/>
          <w:color w:val="000000" w:themeColor="text1"/>
          <w:sz w:val="22"/>
          <w:szCs w:val="22"/>
        </w:rPr>
        <w:t>motion in three dimensions</w:t>
      </w:r>
      <w:r w:rsidR="00E55BC1">
        <w:rPr>
          <w:rFonts w:ascii="Helvetica" w:hAnsi="Helvetica"/>
          <w:color w:val="000000" w:themeColor="text1"/>
          <w:sz w:val="22"/>
          <w:szCs w:val="22"/>
        </w:rPr>
        <w:t>.</w:t>
      </w:r>
      <w:r w:rsidRPr="00124CDE">
        <w:rPr>
          <w:rFonts w:ascii="Helvetica" w:hAnsi="Helvetica"/>
          <w:color w:val="000000" w:themeColor="text1"/>
          <w:sz w:val="22"/>
          <w:szCs w:val="22"/>
        </w:rPr>
        <w:t xml:space="preserve"> Within </w:t>
      </w:r>
      <w:r w:rsidR="00887014">
        <w:rPr>
          <w:rFonts w:ascii="Helvetica" w:hAnsi="Helvetica"/>
          <w:color w:val="000000" w:themeColor="text1"/>
          <w:sz w:val="22"/>
          <w:szCs w:val="22"/>
        </w:rPr>
        <w:t>formations</w:t>
      </w:r>
      <w:r w:rsidR="00E55BC1">
        <w:rPr>
          <w:rFonts w:ascii="Helvetica" w:hAnsi="Helvetica"/>
          <w:color w:val="000000" w:themeColor="text1"/>
          <w:sz w:val="22"/>
          <w:szCs w:val="22"/>
        </w:rPr>
        <w:t xml:space="preserve"> </w:t>
      </w:r>
      <w:r w:rsidRPr="00124CDE">
        <w:rPr>
          <w:rFonts w:ascii="Helvetica" w:hAnsi="Helvetica"/>
          <w:color w:val="000000" w:themeColor="text1"/>
          <w:sz w:val="22"/>
          <w:szCs w:val="22"/>
        </w:rPr>
        <w:t xml:space="preserve">which carry the qualities of a vortex, we find </w:t>
      </w:r>
      <w:r w:rsidR="00E55BC1">
        <w:rPr>
          <w:rFonts w:ascii="Helvetica" w:hAnsi="Helvetica"/>
          <w:color w:val="000000" w:themeColor="text1"/>
          <w:sz w:val="22"/>
          <w:szCs w:val="22"/>
        </w:rPr>
        <w:t xml:space="preserve">a conservation of energy through the transfer of PE to KE and back during </w:t>
      </w:r>
      <w:r w:rsidR="00887014">
        <w:rPr>
          <w:rFonts w:ascii="Helvetica" w:hAnsi="Helvetica"/>
          <w:color w:val="000000" w:themeColor="text1"/>
          <w:sz w:val="22"/>
          <w:szCs w:val="22"/>
        </w:rPr>
        <w:t xml:space="preserve">the </w:t>
      </w:r>
      <w:r w:rsidR="00E55BC1">
        <w:rPr>
          <w:rFonts w:ascii="Helvetica" w:hAnsi="Helvetica"/>
          <w:color w:val="000000" w:themeColor="text1"/>
          <w:sz w:val="22"/>
          <w:szCs w:val="22"/>
        </w:rPr>
        <w:t xml:space="preserve">harmonic </w:t>
      </w:r>
      <w:r w:rsidR="00887014">
        <w:rPr>
          <w:rFonts w:ascii="Helvetica" w:hAnsi="Helvetica"/>
          <w:color w:val="000000" w:themeColor="text1"/>
          <w:sz w:val="22"/>
          <w:szCs w:val="22"/>
        </w:rPr>
        <w:t>cycle of their movement</w:t>
      </w:r>
      <w:r w:rsidR="00E55BC1">
        <w:rPr>
          <w:rFonts w:ascii="Helvetica" w:hAnsi="Helvetica"/>
          <w:color w:val="000000" w:themeColor="text1"/>
          <w:sz w:val="22"/>
          <w:szCs w:val="22"/>
        </w:rPr>
        <w:t xml:space="preserve">. </w:t>
      </w:r>
    </w:p>
    <w:p w14:paraId="78322C05" w14:textId="77777777" w:rsidR="00887014" w:rsidRDefault="00887014" w:rsidP="00512D08">
      <w:pPr>
        <w:rPr>
          <w:rFonts w:ascii="Helvetica" w:hAnsi="Helvetica"/>
          <w:color w:val="000000" w:themeColor="text1"/>
          <w:sz w:val="22"/>
          <w:szCs w:val="22"/>
        </w:rPr>
      </w:pPr>
    </w:p>
    <w:p w14:paraId="63FAD171" w14:textId="304B3C7E" w:rsidR="00C06C88" w:rsidRPr="00887014" w:rsidRDefault="00163760" w:rsidP="00661B62">
      <w:pPr>
        <w:rPr>
          <w:rFonts w:ascii="Helvetica" w:hAnsi="Helvetica"/>
          <w:color w:val="000000" w:themeColor="text1"/>
          <w:sz w:val="22"/>
          <w:szCs w:val="22"/>
        </w:rPr>
      </w:pPr>
      <w:r>
        <w:rPr>
          <w:rFonts w:ascii="Helvetica" w:hAnsi="Helvetica"/>
          <w:color w:val="000000" w:themeColor="text1"/>
          <w:sz w:val="22"/>
          <w:szCs w:val="22"/>
        </w:rPr>
        <w:t>Harmonic oscillation of propellant gases adds</w:t>
      </w:r>
      <w:r w:rsidR="00887014">
        <w:rPr>
          <w:rFonts w:ascii="Helvetica" w:hAnsi="Helvetica"/>
          <w:color w:val="000000" w:themeColor="text1"/>
          <w:sz w:val="22"/>
          <w:szCs w:val="22"/>
        </w:rPr>
        <w:t xml:space="preserve"> to the field of electric propulsion by applying principals of physics and chemistry to increase thrust efficiency during spaceflight. </w:t>
      </w:r>
      <w:r w:rsidR="003439C9" w:rsidRPr="00124CDE">
        <w:rPr>
          <w:rFonts w:ascii="Helvetica" w:hAnsi="Helvetica"/>
          <w:color w:val="000000" w:themeColor="text1"/>
          <w:sz w:val="22"/>
        </w:rPr>
        <w:t xml:space="preserve">Experiments done with lycopodium; a gas like particle used in physics have been done which produce a spherical vortex formation when under specific ranges of </w:t>
      </w:r>
      <w:r>
        <w:rPr>
          <w:rFonts w:ascii="Helvetica" w:hAnsi="Helvetica"/>
          <w:color w:val="000000" w:themeColor="text1"/>
          <w:sz w:val="22"/>
        </w:rPr>
        <w:t>frequencies</w:t>
      </w:r>
      <w:r w:rsidR="003439C9" w:rsidRPr="00124CDE">
        <w:rPr>
          <w:rFonts w:ascii="Helvetica" w:hAnsi="Helvetica"/>
          <w:color w:val="000000" w:themeColor="text1"/>
          <w:sz w:val="22"/>
        </w:rPr>
        <w:t>.</w:t>
      </w:r>
      <w:r>
        <w:rPr>
          <w:rFonts w:ascii="Helvetica" w:hAnsi="Helvetica"/>
          <w:color w:val="000000" w:themeColor="text1"/>
          <w:sz w:val="22"/>
        </w:rPr>
        <w:t xml:space="preserve"> Size and shape of vortex formations can be increased and decreased through tuning of amplitude and frequency during calibration.</w:t>
      </w:r>
      <w:r w:rsidR="003439C9" w:rsidRPr="00124CDE">
        <w:rPr>
          <w:rFonts w:ascii="Helvetica" w:hAnsi="Helvetica"/>
          <w:color w:val="000000" w:themeColor="text1"/>
          <w:sz w:val="22"/>
        </w:rPr>
        <w:t xml:space="preserve"> In this experiment, we will attempt to </w:t>
      </w:r>
      <w:r>
        <w:rPr>
          <w:rFonts w:ascii="Helvetica" w:hAnsi="Helvetica"/>
          <w:color w:val="000000" w:themeColor="text1"/>
          <w:sz w:val="22"/>
        </w:rPr>
        <w:t>modify Hans Jenny’s previous</w:t>
      </w:r>
      <w:r w:rsidR="00512D08" w:rsidRPr="00124CDE">
        <w:rPr>
          <w:rFonts w:ascii="Helvetica" w:hAnsi="Helvetica"/>
          <w:color w:val="000000" w:themeColor="text1"/>
          <w:sz w:val="22"/>
        </w:rPr>
        <w:t xml:space="preserve"> </w:t>
      </w:r>
      <w:r w:rsidR="003439C9" w:rsidRPr="00124CDE">
        <w:rPr>
          <w:rFonts w:ascii="Helvetica" w:hAnsi="Helvetica"/>
          <w:color w:val="000000" w:themeColor="text1"/>
          <w:sz w:val="22"/>
        </w:rPr>
        <w:t>experiment</w:t>
      </w:r>
      <w:r w:rsidR="00512D08" w:rsidRPr="00124CDE">
        <w:rPr>
          <w:rFonts w:ascii="Helvetica" w:hAnsi="Helvetica"/>
          <w:color w:val="000000" w:themeColor="text1"/>
          <w:sz w:val="22"/>
        </w:rPr>
        <w:t xml:space="preserve">ations with sound </w:t>
      </w:r>
      <w:r>
        <w:rPr>
          <w:rFonts w:ascii="Helvetica" w:hAnsi="Helvetica"/>
          <w:color w:val="000000" w:themeColor="text1"/>
          <w:sz w:val="22"/>
        </w:rPr>
        <w:t xml:space="preserve">and Lycopodium </w:t>
      </w:r>
      <w:r w:rsidR="00512D08" w:rsidRPr="00124CDE">
        <w:rPr>
          <w:rFonts w:ascii="Helvetica" w:hAnsi="Helvetica"/>
          <w:color w:val="000000" w:themeColor="text1"/>
          <w:sz w:val="22"/>
        </w:rPr>
        <w:t>by</w:t>
      </w:r>
      <w:r w:rsidR="003439C9" w:rsidRPr="00124CDE">
        <w:rPr>
          <w:rFonts w:ascii="Helvetica" w:hAnsi="Helvetica"/>
          <w:color w:val="000000" w:themeColor="text1"/>
          <w:sz w:val="22"/>
        </w:rPr>
        <w:t xml:space="preserve"> using </w:t>
      </w:r>
      <w:r>
        <w:rPr>
          <w:rFonts w:ascii="Helvetica" w:hAnsi="Helvetica"/>
          <w:color w:val="000000" w:themeColor="text1"/>
          <w:sz w:val="22"/>
        </w:rPr>
        <w:t>SF6, a dense gas with similar qualities to xenon, a gas used as a propellant in space flight applications.</w:t>
      </w:r>
    </w:p>
    <w:p w14:paraId="2841D729" w14:textId="77777777" w:rsidR="00C06C88" w:rsidRPr="00124CDE" w:rsidRDefault="00C06C88" w:rsidP="00C06C88">
      <w:pPr>
        <w:rPr>
          <w:rFonts w:ascii="Helvetica" w:hAnsi="Helvetica"/>
          <w:b/>
          <w:sz w:val="28"/>
        </w:rPr>
      </w:pP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7D0B4762" w14:textId="77777777" w:rsidR="00512D08" w:rsidRPr="00124CDE" w:rsidRDefault="00512D08" w:rsidP="00C06C88">
      <w:pPr>
        <w:jc w:val="center"/>
        <w:rPr>
          <w:rFonts w:ascii="Helvetica" w:hAnsi="Helvetica"/>
          <w:b/>
        </w:rPr>
      </w:pPr>
    </w:p>
    <w:p w14:paraId="34BE6F1E" w14:textId="09B523C2" w:rsidR="00512D08" w:rsidRPr="00F077C8" w:rsidRDefault="00512D08" w:rsidP="001F5A59">
      <w:pPr>
        <w:jc w:val="center"/>
        <w:outlineLvl w:val="0"/>
        <w:rPr>
          <w:rFonts w:ascii="Helvetica" w:hAnsi="Helvetica"/>
          <w:b/>
        </w:rPr>
      </w:pPr>
      <w:r w:rsidRPr="00F077C8">
        <w:rPr>
          <w:rFonts w:ascii="Helvetica" w:hAnsi="Helvetica"/>
          <w:b/>
        </w:rPr>
        <w:t>Part 1: C</w:t>
      </w:r>
      <w:r w:rsidR="00495C8E" w:rsidRPr="00F077C8">
        <w:rPr>
          <w:rFonts w:ascii="Helvetica" w:hAnsi="Helvetica"/>
          <w:b/>
        </w:rPr>
        <w:t xml:space="preserve">onstruct Lab Environment for </w:t>
      </w:r>
      <w:r w:rsidR="00F077C8">
        <w:rPr>
          <w:rFonts w:ascii="Helvetica" w:hAnsi="Helvetica"/>
          <w:b/>
        </w:rPr>
        <w:t>oscillation of reagents using SHM.</w:t>
      </w:r>
    </w:p>
    <w:p w14:paraId="0CA81B8E" w14:textId="2CF457DA" w:rsidR="00495C8E" w:rsidRPr="00124CDE" w:rsidRDefault="00495C8E" w:rsidP="00495C8E">
      <w:pPr>
        <w:rPr>
          <w:rFonts w:ascii="Helvetica" w:hAnsi="Helvetica"/>
          <w:b/>
        </w:rPr>
      </w:pPr>
    </w:p>
    <w:p w14:paraId="34DB109A" w14:textId="4955C8F7" w:rsidR="00495C8E" w:rsidRPr="00124CDE" w:rsidRDefault="00495C8E" w:rsidP="00495C8E">
      <w:pPr>
        <w:rPr>
          <w:rFonts w:ascii="Helvetica" w:hAnsi="Helvetica"/>
          <w:sz w:val="22"/>
          <w:szCs w:val="22"/>
        </w:rPr>
      </w:pPr>
      <w:r w:rsidRPr="00124CDE">
        <w:rPr>
          <w:rFonts w:ascii="Helvetica" w:hAnsi="Helvetica"/>
          <w:sz w:val="22"/>
          <w:szCs w:val="22"/>
        </w:rPr>
        <w:t xml:space="preserve">For this experiment, a modular testing environment will be designed and constructed which will </w:t>
      </w:r>
      <w:r w:rsidR="0043209D">
        <w:rPr>
          <w:rFonts w:ascii="Helvetica" w:hAnsi="Helvetica"/>
          <w:sz w:val="22"/>
          <w:szCs w:val="22"/>
        </w:rPr>
        <w:t>for</w:t>
      </w:r>
      <w:r w:rsidRPr="00124CDE">
        <w:rPr>
          <w:rFonts w:ascii="Helvetica" w:hAnsi="Helvetica"/>
          <w:sz w:val="22"/>
          <w:szCs w:val="22"/>
        </w:rPr>
        <w:t xml:space="preserve"> test</w:t>
      </w:r>
      <w:r w:rsidR="0043209D">
        <w:rPr>
          <w:rFonts w:ascii="Helvetica" w:hAnsi="Helvetica"/>
          <w:sz w:val="22"/>
          <w:szCs w:val="22"/>
        </w:rPr>
        <w:t>ing various mediums under Simple Harmonic Motion</w:t>
      </w:r>
      <w:r w:rsidRPr="00124CDE">
        <w:rPr>
          <w:rFonts w:ascii="Helvetica" w:hAnsi="Helvetica"/>
          <w:sz w:val="22"/>
          <w:szCs w:val="22"/>
        </w:rPr>
        <w:t xml:space="preserve"> in the form of sound. The lab environment for this experiment will consist of a pressurized chamber with an imbedded wave driver </w:t>
      </w:r>
      <w:r w:rsidR="0043209D">
        <w:rPr>
          <w:rFonts w:ascii="Helvetica" w:hAnsi="Helvetica"/>
          <w:sz w:val="22"/>
          <w:szCs w:val="22"/>
        </w:rPr>
        <w:t>and an air column for oscillation of reagents in varied concentrations. Th</w:t>
      </w:r>
      <w:r w:rsidR="00AC1424">
        <w:rPr>
          <w:rFonts w:ascii="Helvetica" w:hAnsi="Helvetica"/>
          <w:sz w:val="22"/>
          <w:szCs w:val="22"/>
        </w:rPr>
        <w:t>is</w:t>
      </w:r>
      <w:r w:rsidR="0043209D">
        <w:rPr>
          <w:rFonts w:ascii="Helvetica" w:hAnsi="Helvetica"/>
          <w:sz w:val="22"/>
          <w:szCs w:val="22"/>
        </w:rPr>
        <w:t xml:space="preserve"> modular experimental environment allows</w:t>
      </w:r>
      <w:r w:rsidRPr="00124CDE">
        <w:rPr>
          <w:rFonts w:ascii="Helvetica" w:hAnsi="Helvetica"/>
          <w:sz w:val="22"/>
          <w:szCs w:val="22"/>
        </w:rPr>
        <w:t xml:space="preserve"> for </w:t>
      </w:r>
      <w:r w:rsidR="00AC1424">
        <w:rPr>
          <w:rFonts w:ascii="Helvetica" w:hAnsi="Helvetica"/>
          <w:sz w:val="22"/>
          <w:szCs w:val="22"/>
        </w:rPr>
        <w:t xml:space="preserve">resonation of reagents </w:t>
      </w:r>
      <w:r w:rsidR="00434D4D">
        <w:rPr>
          <w:rFonts w:ascii="Helvetica" w:hAnsi="Helvetica"/>
          <w:sz w:val="22"/>
          <w:szCs w:val="22"/>
        </w:rPr>
        <w:t xml:space="preserve">both </w:t>
      </w:r>
      <w:r w:rsidR="00AC1424">
        <w:rPr>
          <w:rFonts w:ascii="Helvetica" w:hAnsi="Helvetica"/>
          <w:sz w:val="22"/>
          <w:szCs w:val="22"/>
        </w:rPr>
        <w:t>in</w:t>
      </w:r>
      <w:r w:rsidRPr="00124CDE">
        <w:rPr>
          <w:rFonts w:ascii="Helvetica" w:hAnsi="Helvetica"/>
          <w:sz w:val="22"/>
          <w:szCs w:val="22"/>
        </w:rPr>
        <w:t xml:space="preserve"> </w:t>
      </w:r>
      <w:r w:rsidR="00AC1424">
        <w:rPr>
          <w:rFonts w:ascii="Helvetica" w:hAnsi="Helvetica"/>
          <w:sz w:val="22"/>
          <w:szCs w:val="22"/>
        </w:rPr>
        <w:t xml:space="preserve">a </w:t>
      </w:r>
      <w:r w:rsidR="00434D4D">
        <w:rPr>
          <w:rFonts w:ascii="Helvetica" w:hAnsi="Helvetica"/>
          <w:sz w:val="22"/>
          <w:szCs w:val="22"/>
        </w:rPr>
        <w:t xml:space="preserve">resonance </w:t>
      </w:r>
      <w:r w:rsidR="00AC1424">
        <w:rPr>
          <w:rFonts w:ascii="Helvetica" w:hAnsi="Helvetica"/>
          <w:sz w:val="22"/>
          <w:szCs w:val="22"/>
        </w:rPr>
        <w:t xml:space="preserve">chamber and on </w:t>
      </w:r>
      <w:r w:rsidRPr="00124CDE">
        <w:rPr>
          <w:rFonts w:ascii="Helvetica" w:hAnsi="Helvetica"/>
          <w:sz w:val="22"/>
          <w:szCs w:val="22"/>
        </w:rPr>
        <w:t xml:space="preserve">diaphragms of various materials for </w:t>
      </w:r>
      <w:r w:rsidR="00AC1424">
        <w:rPr>
          <w:rFonts w:ascii="Helvetica" w:hAnsi="Helvetica"/>
          <w:sz w:val="22"/>
          <w:szCs w:val="22"/>
        </w:rPr>
        <w:t>observation and recording</w:t>
      </w:r>
      <w:r w:rsidR="00434D4D">
        <w:rPr>
          <w:rFonts w:ascii="Helvetica" w:hAnsi="Helvetica"/>
          <w:sz w:val="22"/>
          <w:szCs w:val="22"/>
        </w:rPr>
        <w:t xml:space="preserve"> data</w:t>
      </w:r>
      <w:r w:rsidR="00AC1424">
        <w:rPr>
          <w:rFonts w:ascii="Helvetica" w:hAnsi="Helvetica"/>
          <w:sz w:val="22"/>
          <w:szCs w:val="22"/>
        </w:rPr>
        <w:t xml:space="preserve">. </w:t>
      </w:r>
      <w:r w:rsidR="004F0E28">
        <w:rPr>
          <w:rFonts w:ascii="Helvetica" w:hAnsi="Helvetica"/>
          <w:sz w:val="22"/>
          <w:szCs w:val="22"/>
        </w:rPr>
        <w:t>Observations in reagents at this stage of experimentation will be used during spring 2018 to predict force patterns for xenon gas, during plasma ionization</w:t>
      </w:r>
      <w:r w:rsidR="00434D4D">
        <w:rPr>
          <w:rFonts w:ascii="Helvetica" w:hAnsi="Helvetica"/>
          <w:sz w:val="22"/>
          <w:szCs w:val="22"/>
        </w:rPr>
        <w:t>. This first stage of experimentation is part of a 3-quarter series in which we will use the Undergraduate Research program at NSC to build a fully functional thruster which operates on principals of using sound as a means to create additional thrust velocity.</w:t>
      </w:r>
    </w:p>
    <w:p w14:paraId="630CDD9A" w14:textId="77777777" w:rsidR="00A06E5D" w:rsidRPr="00F077C8" w:rsidRDefault="00A06E5D" w:rsidP="00495C8E">
      <w:pPr>
        <w:rPr>
          <w:rFonts w:ascii="Helvetica" w:hAnsi="Helvetica"/>
          <w:sz w:val="22"/>
          <w:szCs w:val="22"/>
        </w:rPr>
      </w:pPr>
    </w:p>
    <w:p w14:paraId="7F9E42FE" w14:textId="0073153E" w:rsidR="00A06E5D" w:rsidRPr="00F077C8" w:rsidRDefault="00A06E5D" w:rsidP="001F5A59">
      <w:pPr>
        <w:jc w:val="center"/>
        <w:outlineLvl w:val="0"/>
        <w:rPr>
          <w:rFonts w:ascii="Helvetica" w:hAnsi="Helvetica"/>
          <w:b/>
          <w:sz w:val="22"/>
          <w:szCs w:val="22"/>
        </w:rPr>
      </w:pPr>
      <w:r w:rsidRPr="00F077C8">
        <w:rPr>
          <w:rFonts w:ascii="Helvetica" w:hAnsi="Helvetica"/>
          <w:b/>
          <w:sz w:val="22"/>
          <w:szCs w:val="22"/>
        </w:rPr>
        <w:t>Lab Environment Physical Specifications:</w:t>
      </w:r>
    </w:p>
    <w:p w14:paraId="679EF20C" w14:textId="77777777" w:rsidR="00A06E5D" w:rsidRPr="00124CDE" w:rsidRDefault="00A06E5D" w:rsidP="00F077C8">
      <w:pPr>
        <w:jc w:val="center"/>
        <w:rPr>
          <w:rFonts w:ascii="Helvetica" w:hAnsi="Helvetica"/>
          <w:b/>
        </w:rPr>
      </w:pPr>
    </w:p>
    <w:tbl>
      <w:tblPr>
        <w:tblStyle w:val="TableGrid"/>
        <w:tblW w:w="0" w:type="auto"/>
        <w:tblInd w:w="1164" w:type="dxa"/>
        <w:tblLook w:val="04A0" w:firstRow="1" w:lastRow="0" w:firstColumn="1" w:lastColumn="0" w:noHBand="0" w:noVBand="1"/>
      </w:tblPr>
      <w:tblGrid>
        <w:gridCol w:w="3396"/>
        <w:gridCol w:w="3397"/>
      </w:tblGrid>
      <w:tr w:rsidR="00A06E5D" w:rsidRPr="00124CDE" w14:paraId="1DFC28AB" w14:textId="77777777" w:rsidTr="00F077C8">
        <w:trPr>
          <w:trHeight w:val="289"/>
        </w:trPr>
        <w:tc>
          <w:tcPr>
            <w:tcW w:w="3396" w:type="dxa"/>
            <w:vAlign w:val="center"/>
          </w:tcPr>
          <w:p w14:paraId="05F63472" w14:textId="77777777" w:rsidR="00A06E5D" w:rsidRPr="00124CDE" w:rsidRDefault="00A06E5D" w:rsidP="00F077C8">
            <w:pPr>
              <w:jc w:val="center"/>
              <w:rPr>
                <w:rFonts w:ascii="Helvetica" w:hAnsi="Helvetica"/>
                <w:b/>
              </w:rPr>
            </w:pPr>
            <w:r w:rsidRPr="00124CDE">
              <w:rPr>
                <w:rFonts w:ascii="Helvetica" w:hAnsi="Helvetica"/>
                <w:b/>
              </w:rPr>
              <w:t>QUALITY</w:t>
            </w:r>
          </w:p>
        </w:tc>
        <w:tc>
          <w:tcPr>
            <w:tcW w:w="3397" w:type="dxa"/>
          </w:tcPr>
          <w:p w14:paraId="5146A386" w14:textId="77777777" w:rsidR="00A06E5D" w:rsidRPr="00124CDE" w:rsidRDefault="00A06E5D" w:rsidP="00F077C8">
            <w:pPr>
              <w:jc w:val="center"/>
              <w:rPr>
                <w:rFonts w:ascii="Helvetica" w:hAnsi="Helvetica"/>
                <w:b/>
              </w:rPr>
            </w:pPr>
            <w:r w:rsidRPr="00124CDE">
              <w:rPr>
                <w:rFonts w:ascii="Helvetica" w:hAnsi="Helvetica"/>
                <w:b/>
              </w:rPr>
              <w:t>MEASUREMENT</w:t>
            </w:r>
          </w:p>
        </w:tc>
      </w:tr>
      <w:tr w:rsidR="00A06E5D" w:rsidRPr="00124CDE" w14:paraId="1C8E07CB" w14:textId="77777777" w:rsidTr="00F077C8">
        <w:trPr>
          <w:trHeight w:val="270"/>
        </w:trPr>
        <w:tc>
          <w:tcPr>
            <w:tcW w:w="3396" w:type="dxa"/>
            <w:vAlign w:val="center"/>
          </w:tcPr>
          <w:p w14:paraId="6DB0EB8E"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DIAMETER</w:t>
            </w:r>
          </w:p>
        </w:tc>
        <w:tc>
          <w:tcPr>
            <w:tcW w:w="3397" w:type="dxa"/>
          </w:tcPr>
          <w:p w14:paraId="374992B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~200mm</w:t>
            </w:r>
          </w:p>
        </w:tc>
      </w:tr>
      <w:tr w:rsidR="00A06E5D" w:rsidRPr="00124CDE" w14:paraId="26BB98ED" w14:textId="77777777" w:rsidTr="00F077C8">
        <w:trPr>
          <w:trHeight w:val="289"/>
        </w:trPr>
        <w:tc>
          <w:tcPr>
            <w:tcW w:w="3396" w:type="dxa"/>
            <w:vAlign w:val="center"/>
          </w:tcPr>
          <w:p w14:paraId="0FCDA8A7"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DEPTH</w:t>
            </w:r>
          </w:p>
        </w:tc>
        <w:tc>
          <w:tcPr>
            <w:tcW w:w="3397" w:type="dxa"/>
          </w:tcPr>
          <w:p w14:paraId="5FCBC118"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~150mm</w:t>
            </w:r>
          </w:p>
        </w:tc>
      </w:tr>
      <w:tr w:rsidR="00A06E5D" w:rsidRPr="00124CDE" w14:paraId="431EEABD" w14:textId="77777777" w:rsidTr="00F077C8">
        <w:trPr>
          <w:trHeight w:val="289"/>
        </w:trPr>
        <w:tc>
          <w:tcPr>
            <w:tcW w:w="3396" w:type="dxa"/>
            <w:vAlign w:val="center"/>
          </w:tcPr>
          <w:p w14:paraId="05E68276"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HORIZONTAL AREA</w:t>
            </w:r>
          </w:p>
        </w:tc>
        <w:tc>
          <w:tcPr>
            <w:tcW w:w="3397" w:type="dxa"/>
          </w:tcPr>
          <w:p w14:paraId="77278B7B"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~3.1416e</w:t>
            </w:r>
            <w:r w:rsidRPr="00124CDE">
              <w:rPr>
                <w:rFonts w:ascii="Helvetica" w:hAnsi="Helvetica"/>
                <w:sz w:val="16"/>
                <w:szCs w:val="16"/>
                <w:vertAlign w:val="superscript"/>
              </w:rPr>
              <w:t xml:space="preserve">4 </w:t>
            </w:r>
            <w:r w:rsidRPr="00124CDE">
              <w:rPr>
                <w:rFonts w:ascii="Helvetica" w:hAnsi="Helvetica"/>
                <w:sz w:val="16"/>
                <w:szCs w:val="16"/>
              </w:rPr>
              <w:t>mm</w:t>
            </w:r>
            <w:r w:rsidRPr="00124CDE">
              <w:rPr>
                <w:rFonts w:ascii="Helvetica" w:hAnsi="Helvetica"/>
                <w:sz w:val="16"/>
                <w:szCs w:val="16"/>
                <w:vertAlign w:val="superscript"/>
              </w:rPr>
              <w:t>2</w:t>
            </w:r>
          </w:p>
        </w:tc>
      </w:tr>
      <w:tr w:rsidR="00A06E5D" w:rsidRPr="00124CDE" w14:paraId="697B7A68" w14:textId="77777777" w:rsidTr="00F077C8">
        <w:trPr>
          <w:trHeight w:val="289"/>
        </w:trPr>
        <w:tc>
          <w:tcPr>
            <w:tcW w:w="3396" w:type="dxa"/>
            <w:vAlign w:val="center"/>
          </w:tcPr>
          <w:p w14:paraId="142034A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lastRenderedPageBreak/>
              <w:t>CHAMBER VOLUME</w:t>
            </w:r>
          </w:p>
        </w:tc>
        <w:tc>
          <w:tcPr>
            <w:tcW w:w="3397" w:type="dxa"/>
          </w:tcPr>
          <w:p w14:paraId="32906B91"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4.71239e</w:t>
            </w:r>
            <w:r w:rsidRPr="00124CDE">
              <w:rPr>
                <w:rFonts w:ascii="Helvetica" w:hAnsi="Helvetica"/>
                <w:sz w:val="16"/>
                <w:szCs w:val="16"/>
                <w:vertAlign w:val="superscript"/>
              </w:rPr>
              <w:t xml:space="preserve">6 </w:t>
            </w:r>
            <w:r w:rsidRPr="00124CDE">
              <w:rPr>
                <w:rFonts w:ascii="Helvetica" w:hAnsi="Helvetica"/>
                <w:sz w:val="16"/>
                <w:szCs w:val="16"/>
              </w:rPr>
              <w:t>mm</w:t>
            </w:r>
            <w:r w:rsidRPr="00124CDE">
              <w:rPr>
                <w:rFonts w:ascii="Helvetica" w:hAnsi="Helvetica"/>
                <w:sz w:val="16"/>
                <w:szCs w:val="16"/>
                <w:vertAlign w:val="superscript"/>
              </w:rPr>
              <w:t>3</w:t>
            </w:r>
          </w:p>
        </w:tc>
      </w:tr>
      <w:tr w:rsidR="00A06E5D" w:rsidRPr="00124CDE" w14:paraId="6D0E6FD5" w14:textId="77777777" w:rsidTr="00F077C8">
        <w:trPr>
          <w:trHeight w:val="270"/>
        </w:trPr>
        <w:tc>
          <w:tcPr>
            <w:tcW w:w="3396" w:type="dxa"/>
            <w:vAlign w:val="center"/>
          </w:tcPr>
          <w:p w14:paraId="4113D4BA"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SPEAKER VOLUME</w:t>
            </w:r>
          </w:p>
        </w:tc>
        <w:tc>
          <w:tcPr>
            <w:tcW w:w="3397" w:type="dxa"/>
          </w:tcPr>
          <w:p w14:paraId="30D4C175" w14:textId="77777777" w:rsidR="00A06E5D" w:rsidRPr="00124CDE" w:rsidRDefault="00A06E5D" w:rsidP="00F077C8">
            <w:pPr>
              <w:jc w:val="center"/>
              <w:rPr>
                <w:rFonts w:ascii="Helvetica" w:hAnsi="Helvetica"/>
                <w:sz w:val="16"/>
                <w:szCs w:val="16"/>
              </w:rPr>
            </w:pPr>
          </w:p>
        </w:tc>
      </w:tr>
      <w:tr w:rsidR="00A06E5D" w:rsidRPr="00124CDE" w14:paraId="35C87E38" w14:textId="77777777" w:rsidTr="00F077C8">
        <w:trPr>
          <w:trHeight w:val="579"/>
        </w:trPr>
        <w:tc>
          <w:tcPr>
            <w:tcW w:w="3396" w:type="dxa"/>
            <w:vAlign w:val="center"/>
          </w:tcPr>
          <w:p w14:paraId="5DE51F69"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TOTAL ENVIRONMENT VOLUME</w:t>
            </w:r>
          </w:p>
        </w:tc>
        <w:tc>
          <w:tcPr>
            <w:tcW w:w="3397" w:type="dxa"/>
          </w:tcPr>
          <w:p w14:paraId="39F2E1AD" w14:textId="77777777" w:rsidR="00A06E5D" w:rsidRPr="00124CDE" w:rsidRDefault="00A06E5D" w:rsidP="00F077C8">
            <w:pPr>
              <w:jc w:val="center"/>
              <w:rPr>
                <w:rFonts w:ascii="Helvetica" w:hAnsi="Helvetica"/>
                <w:sz w:val="16"/>
                <w:szCs w:val="16"/>
              </w:rPr>
            </w:pPr>
          </w:p>
        </w:tc>
      </w:tr>
    </w:tbl>
    <w:p w14:paraId="21459873" w14:textId="77777777" w:rsidR="00A06E5D" w:rsidRPr="00124CDE" w:rsidRDefault="00A06E5D" w:rsidP="00495C8E">
      <w:pPr>
        <w:rPr>
          <w:rFonts w:ascii="Helvetica" w:hAnsi="Helvetica"/>
          <w:b/>
        </w:rPr>
      </w:pPr>
    </w:p>
    <w:p w14:paraId="52335EFE" w14:textId="77777777" w:rsidR="00495C8E" w:rsidRPr="00124CDE" w:rsidRDefault="00495C8E" w:rsidP="00F077C8">
      <w:pPr>
        <w:ind w:left="720"/>
        <w:rPr>
          <w:rFonts w:ascii="Helvetica" w:hAnsi="Helvetica"/>
        </w:rPr>
      </w:pPr>
    </w:p>
    <w:p w14:paraId="17D02399" w14:textId="387161A6" w:rsidR="00495C8E" w:rsidRPr="00124CDE" w:rsidRDefault="00495C8E" w:rsidP="001F5A59">
      <w:pPr>
        <w:jc w:val="center"/>
        <w:outlineLvl w:val="0"/>
        <w:rPr>
          <w:rFonts w:ascii="Helvetica" w:hAnsi="Helvetica"/>
          <w:b/>
        </w:rPr>
      </w:pPr>
      <w:r w:rsidRPr="00124CDE">
        <w:rPr>
          <w:rFonts w:ascii="Helvetica" w:hAnsi="Helvetica"/>
          <w:b/>
        </w:rPr>
        <w:t>This lab environment will support the following experimentation:</w:t>
      </w:r>
    </w:p>
    <w:p w14:paraId="70BBE934" w14:textId="694AC95D"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Oscillation of Lycopodium with a diaphragm of stretched paper</w:t>
      </w:r>
    </w:p>
    <w:p w14:paraId="3CC35C30" w14:textId="6B370CAE"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 xml:space="preserve">Partial/Total Pressure </w:t>
      </w:r>
      <w:r w:rsidR="006A0303" w:rsidRPr="00124CDE">
        <w:rPr>
          <w:rFonts w:ascii="Helvetica" w:hAnsi="Helvetica"/>
          <w:sz w:val="22"/>
          <w:szCs w:val="22"/>
        </w:rPr>
        <w:t>Experimentation of Gases under SHM</w:t>
      </w:r>
    </w:p>
    <w:p w14:paraId="57E7B56C" w14:textId="6557CF62"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Experimentation of Plasma Ionization under SHM</w:t>
      </w:r>
    </w:p>
    <w:p w14:paraId="74BBDCF5" w14:textId="15D169E4"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Investigation of wave path using rubber diaphragm, mirror and laser.</w:t>
      </w:r>
    </w:p>
    <w:p w14:paraId="0BCD3F14" w14:textId="77777777" w:rsidR="00A06E5D" w:rsidRPr="00124CDE" w:rsidRDefault="00A06E5D" w:rsidP="00A06E5D">
      <w:pPr>
        <w:rPr>
          <w:rFonts w:ascii="Helvetica" w:hAnsi="Helvetica"/>
        </w:rPr>
      </w:pPr>
    </w:p>
    <w:p w14:paraId="4F8FDA0F" w14:textId="77777777" w:rsidR="00A06E5D" w:rsidRDefault="00A06E5D" w:rsidP="00A06E5D">
      <w:pPr>
        <w:rPr>
          <w:rFonts w:ascii="Helvetica" w:hAnsi="Helvetica"/>
        </w:rPr>
      </w:pP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0280CEA3" w14:textId="2259CAC2" w:rsidR="006A0303" w:rsidRPr="00F077C8" w:rsidRDefault="006A0303" w:rsidP="001F5A59">
      <w:pPr>
        <w:jc w:val="center"/>
        <w:outlineLvl w:val="0"/>
        <w:rPr>
          <w:rFonts w:ascii="Helvetica" w:hAnsi="Helvetica"/>
          <w:b/>
        </w:rPr>
      </w:pPr>
      <w:r w:rsidRPr="00F077C8">
        <w:rPr>
          <w:rFonts w:ascii="Helvetica" w:hAnsi="Helvetica"/>
          <w:b/>
        </w:rPr>
        <w:t>Par</w:t>
      </w:r>
      <w:r w:rsidR="00F077C8">
        <w:rPr>
          <w:rFonts w:ascii="Helvetica" w:hAnsi="Helvetica"/>
          <w:b/>
        </w:rPr>
        <w:t xml:space="preserve">t 2: Calibration of Frequencies </w:t>
      </w:r>
      <w:r w:rsidR="00422C5B">
        <w:rPr>
          <w:rFonts w:ascii="Helvetica" w:hAnsi="Helvetica"/>
          <w:b/>
        </w:rPr>
        <w:t>using Lycopodium</w:t>
      </w:r>
    </w:p>
    <w:p w14:paraId="22FEAE80" w14:textId="77777777" w:rsidR="00067A2D" w:rsidRPr="00124CDE" w:rsidRDefault="00067A2D" w:rsidP="00A06E5D">
      <w:pPr>
        <w:rPr>
          <w:rFonts w:ascii="Helvetica" w:hAnsi="Helvetica"/>
          <w:b/>
          <w:sz w:val="22"/>
          <w:szCs w:val="22"/>
        </w:rPr>
      </w:pPr>
    </w:p>
    <w:p w14:paraId="6E0158F1" w14:textId="3854BF25" w:rsidR="009861BD" w:rsidRPr="00124CDE" w:rsidRDefault="006A0303" w:rsidP="00A06E5D">
      <w:pPr>
        <w:rPr>
          <w:rFonts w:ascii="Helvetica" w:hAnsi="Helvetica"/>
          <w:sz w:val="22"/>
          <w:szCs w:val="22"/>
        </w:rPr>
      </w:pPr>
      <w:r w:rsidRPr="00124CDE">
        <w:rPr>
          <w:rFonts w:ascii="Helvetica" w:hAnsi="Helvetica"/>
          <w:sz w:val="22"/>
          <w:szCs w:val="22"/>
        </w:rPr>
        <w:t xml:space="preserve">In this portion of this experiment, methods published by Hans Jenny </w:t>
      </w:r>
      <w:r w:rsidR="001A38F4" w:rsidRPr="00124CDE">
        <w:rPr>
          <w:rFonts w:ascii="Helvetica" w:hAnsi="Helvetica"/>
          <w:sz w:val="22"/>
          <w:szCs w:val="22"/>
        </w:rPr>
        <w:t>-</w:t>
      </w:r>
      <w:r w:rsidR="001A38F4" w:rsidRPr="00124CDE">
        <w:rPr>
          <w:rFonts w:ascii="Helvetica" w:hAnsi="Helvetica"/>
          <w:i/>
          <w:sz w:val="22"/>
          <w:szCs w:val="22"/>
        </w:rPr>
        <w:t>Jenny, H. (Director). (2006). </w:t>
      </w:r>
      <w:r w:rsidR="001A38F4" w:rsidRPr="00124CDE">
        <w:rPr>
          <w:rFonts w:ascii="Helvetica" w:hAnsi="Helvetica"/>
          <w:i/>
          <w:iCs/>
          <w:sz w:val="22"/>
          <w:szCs w:val="22"/>
        </w:rPr>
        <w:t>Cymatics Soundscapes</w:t>
      </w:r>
      <w:r w:rsidR="001A38F4" w:rsidRPr="00124CDE">
        <w:rPr>
          <w:rFonts w:ascii="Helvetica" w:hAnsi="Helvetica"/>
          <w:sz w:val="22"/>
          <w:szCs w:val="22"/>
        </w:rPr>
        <w:t xml:space="preserve"> </w:t>
      </w:r>
      <w:r w:rsidRPr="00124CDE">
        <w:rPr>
          <w:rFonts w:ascii="Helvetica" w:hAnsi="Helvetica"/>
          <w:sz w:val="22"/>
          <w:szCs w:val="22"/>
        </w:rPr>
        <w:t xml:space="preserve">on the investigation on the effects of sound on matter will be used to </w:t>
      </w:r>
      <w:r w:rsidR="00A06E5D" w:rsidRPr="00124CDE">
        <w:rPr>
          <w:rFonts w:ascii="Helvetica" w:hAnsi="Helvetica"/>
          <w:sz w:val="22"/>
          <w:szCs w:val="22"/>
        </w:rPr>
        <w:t>generate</w:t>
      </w:r>
      <w:r w:rsidRPr="00124CDE">
        <w:rPr>
          <w:rFonts w:ascii="Helvetica" w:hAnsi="Helvetica"/>
          <w:sz w:val="22"/>
          <w:szCs w:val="22"/>
        </w:rPr>
        <w:t xml:space="preserve"> frequencies that produce vortex patterns in matter. For the calibration, Lycopodium powder on </w:t>
      </w:r>
      <w:r w:rsidR="00A06E5D" w:rsidRPr="00124CDE">
        <w:rPr>
          <w:rFonts w:ascii="Helvetica" w:hAnsi="Helvetica"/>
          <w:sz w:val="22"/>
          <w:szCs w:val="22"/>
        </w:rPr>
        <w:t>an</w:t>
      </w:r>
      <w:r w:rsidRPr="00124CDE">
        <w:rPr>
          <w:rFonts w:ascii="Helvetica" w:hAnsi="Helvetica"/>
          <w:sz w:val="22"/>
          <w:szCs w:val="22"/>
        </w:rPr>
        <w:t xml:space="preserve"> oscillating diaphragm will be used to simulate a layer of gas within the SHM experimentation chamber.</w:t>
      </w:r>
      <w:r w:rsidR="00A06E5D" w:rsidRPr="00124CDE">
        <w:rPr>
          <w:rFonts w:ascii="Helvetica" w:hAnsi="Helvetica"/>
          <w:sz w:val="22"/>
          <w:szCs w:val="22"/>
        </w:rPr>
        <w:t xml:space="preserve"> </w:t>
      </w:r>
    </w:p>
    <w:p w14:paraId="471C8F7D" w14:textId="77777777" w:rsidR="009861BD" w:rsidRPr="00124CDE" w:rsidRDefault="009861BD" w:rsidP="00A06E5D">
      <w:pPr>
        <w:rPr>
          <w:rFonts w:ascii="Helvetica" w:hAnsi="Helvetica"/>
          <w:sz w:val="22"/>
          <w:szCs w:val="22"/>
        </w:rPr>
      </w:pPr>
    </w:p>
    <w:p w14:paraId="507DEC4E" w14:textId="4D1AC1B8" w:rsidR="006A0303" w:rsidRPr="00124CDE" w:rsidRDefault="009861BD" w:rsidP="00A06E5D">
      <w:pPr>
        <w:rPr>
          <w:rFonts w:ascii="Helvetica" w:hAnsi="Helvetica"/>
          <w:sz w:val="22"/>
          <w:szCs w:val="22"/>
        </w:rPr>
      </w:pPr>
      <w:r w:rsidRPr="00124CDE">
        <w:rPr>
          <w:rFonts w:ascii="Helvetica" w:hAnsi="Helvetica"/>
          <w:sz w:val="22"/>
          <w:szCs w:val="22"/>
        </w:rPr>
        <w:t xml:space="preserve">While observing the Lycopodium test medium, frequencies which produce vortex formations will be recorded. Recorded frequencies will then be observed under varying amplitudes to calibrate which frequency offers the most structural stability under high amplitude vibration. Higher amplitudes of oscillation within our vortex pattern will give us a higher transfer of energy into our propellant gas from our wave driver. </w:t>
      </w:r>
    </w:p>
    <w:p w14:paraId="16867CDF" w14:textId="77777777" w:rsidR="009861BD" w:rsidRPr="00124CDE" w:rsidRDefault="009861BD" w:rsidP="00A06E5D">
      <w:pPr>
        <w:rPr>
          <w:rFonts w:ascii="Helvetica" w:hAnsi="Helvetica"/>
          <w:sz w:val="22"/>
          <w:szCs w:val="22"/>
        </w:rPr>
      </w:pPr>
    </w:p>
    <w:p w14:paraId="4071465C" w14:textId="3CD05C00" w:rsidR="009861BD" w:rsidRPr="00124CDE" w:rsidRDefault="009861BD"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Add Thin layer of Lycopodium powder to paper diaphragm of experimentation environment.</w:t>
      </w:r>
    </w:p>
    <w:p w14:paraId="5CE16778" w14:textId="77777777" w:rsidR="009861BD" w:rsidRPr="00124CDE" w:rsidRDefault="009861BD" w:rsidP="00F077C8">
      <w:pPr>
        <w:ind w:left="720"/>
        <w:rPr>
          <w:rFonts w:ascii="Helvetica" w:hAnsi="Helvetica"/>
          <w:sz w:val="22"/>
          <w:szCs w:val="22"/>
        </w:rPr>
      </w:pPr>
    </w:p>
    <w:p w14:paraId="4E4B60E0" w14:textId="78D03C3A" w:rsidR="009861BD" w:rsidRPr="00124CDE" w:rsidRDefault="009861BD"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Begin testing full range of frequencies</w:t>
      </w:r>
      <w:r w:rsidR="0090060B" w:rsidRPr="00124CDE">
        <w:rPr>
          <w:rFonts w:ascii="Helvetica" w:hAnsi="Helvetica"/>
          <w:sz w:val="22"/>
          <w:szCs w:val="22"/>
        </w:rPr>
        <w:t>, adding additional lycopodium powder to increase visualization area and replaced initial volume lost during fallout during oscillation.</w:t>
      </w:r>
    </w:p>
    <w:p w14:paraId="67A3812B" w14:textId="77777777" w:rsidR="0090060B" w:rsidRPr="00124CDE" w:rsidRDefault="0090060B" w:rsidP="00F077C8">
      <w:pPr>
        <w:ind w:left="720"/>
        <w:rPr>
          <w:rFonts w:ascii="Helvetica" w:hAnsi="Helvetica"/>
          <w:sz w:val="22"/>
          <w:szCs w:val="22"/>
        </w:rPr>
      </w:pPr>
    </w:p>
    <w:p w14:paraId="069F3175" w14:textId="60FB453C" w:rsidR="0090060B" w:rsidRPr="00124CDE" w:rsidRDefault="0090060B"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Find vortex patterns and experiment on stability with adjustment of frequency and amplitude.</w:t>
      </w:r>
    </w:p>
    <w:p w14:paraId="229BEA49" w14:textId="77777777" w:rsidR="0090060B" w:rsidRPr="00124CDE" w:rsidRDefault="0090060B" w:rsidP="00F077C8">
      <w:pPr>
        <w:ind w:left="720"/>
        <w:rPr>
          <w:rFonts w:ascii="Helvetica" w:hAnsi="Helvetica"/>
          <w:sz w:val="22"/>
          <w:szCs w:val="22"/>
        </w:rPr>
      </w:pPr>
    </w:p>
    <w:p w14:paraId="5277C40A" w14:textId="2B852B09"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Measure vortex diameter, height and angular velocity of vortex</w:t>
      </w:r>
    </w:p>
    <w:p w14:paraId="2ED0B38A" w14:textId="77777777" w:rsidR="0090060B" w:rsidRPr="00124CDE" w:rsidRDefault="0090060B" w:rsidP="00F077C8">
      <w:pPr>
        <w:ind w:left="720"/>
        <w:rPr>
          <w:rFonts w:ascii="Helvetica" w:hAnsi="Helvetica"/>
          <w:sz w:val="22"/>
          <w:szCs w:val="22"/>
        </w:rPr>
      </w:pPr>
    </w:p>
    <w:p w14:paraId="1784829D" w14:textId="34E33ECE" w:rsidR="0090060B" w:rsidRPr="00124CDE" w:rsidRDefault="0090060B" w:rsidP="00F077C8">
      <w:pPr>
        <w:ind w:left="720"/>
        <w:rPr>
          <w:rFonts w:ascii="Helvetica" w:hAnsi="Helvetica"/>
          <w:sz w:val="22"/>
          <w:szCs w:val="22"/>
        </w:rPr>
      </w:pPr>
      <w:r w:rsidRPr="00124CDE">
        <w:rPr>
          <w:rFonts w:ascii="Helvetica" w:hAnsi="Helvetica"/>
          <w:b/>
          <w:sz w:val="22"/>
          <w:szCs w:val="22"/>
        </w:rPr>
        <w:t xml:space="preserve">Step 5: </w:t>
      </w:r>
      <w:r w:rsidRPr="00124CDE">
        <w:rPr>
          <w:rFonts w:ascii="Helvetica" w:hAnsi="Helvetica"/>
          <w:sz w:val="22"/>
          <w:szCs w:val="22"/>
        </w:rPr>
        <w:t>Use amplitude and frequency adjustment to scale vortex size to fit inside gas oscillation chamber</w:t>
      </w:r>
    </w:p>
    <w:p w14:paraId="0CED2BB9" w14:textId="77777777" w:rsidR="0090060B" w:rsidRPr="00124CDE" w:rsidRDefault="0090060B" w:rsidP="00F077C8">
      <w:pPr>
        <w:ind w:left="720"/>
        <w:rPr>
          <w:rFonts w:ascii="Helvetica" w:hAnsi="Helvetica"/>
          <w:sz w:val="22"/>
          <w:szCs w:val="22"/>
        </w:rPr>
      </w:pPr>
    </w:p>
    <w:p w14:paraId="01B3053E" w14:textId="4C710282" w:rsidR="0090060B" w:rsidRPr="00124CDE" w:rsidRDefault="0090060B" w:rsidP="001F5A59">
      <w:pPr>
        <w:ind w:left="720"/>
        <w:outlineLvl w:val="0"/>
        <w:rPr>
          <w:rFonts w:ascii="Helvetica" w:hAnsi="Helvetica"/>
          <w:sz w:val="22"/>
          <w:szCs w:val="22"/>
        </w:rPr>
      </w:pPr>
      <w:r w:rsidRPr="00124CDE">
        <w:rPr>
          <w:rFonts w:ascii="Helvetica" w:hAnsi="Helvetica"/>
          <w:b/>
          <w:sz w:val="22"/>
          <w:szCs w:val="22"/>
        </w:rPr>
        <w:t>Step 6:</w:t>
      </w:r>
      <w:r w:rsidRPr="00124CDE">
        <w:rPr>
          <w:rFonts w:ascii="Helvetica" w:hAnsi="Helvetica"/>
          <w:sz w:val="22"/>
          <w:szCs w:val="22"/>
        </w:rPr>
        <w:t xml:space="preserve"> Record calibration results, plot data and look for trends in calibration results.</w:t>
      </w:r>
    </w:p>
    <w:p w14:paraId="267A14B0" w14:textId="77777777" w:rsidR="0090060B" w:rsidRPr="00124CDE" w:rsidRDefault="0090060B" w:rsidP="00A06E5D">
      <w:pPr>
        <w:rPr>
          <w:rFonts w:ascii="Helvetica" w:hAnsi="Helvetica"/>
          <w:sz w:val="22"/>
          <w:szCs w:val="22"/>
        </w:rPr>
      </w:pPr>
    </w:p>
    <w:p w14:paraId="6652B17C" w14:textId="77777777" w:rsidR="002B47B3" w:rsidRPr="00124CDE" w:rsidRDefault="002B47B3" w:rsidP="00A06E5D">
      <w:pPr>
        <w:rPr>
          <w:rFonts w:ascii="Helvetica" w:hAnsi="Helvetica"/>
          <w:sz w:val="22"/>
          <w:szCs w:val="22"/>
        </w:rPr>
      </w:pPr>
    </w:p>
    <w:p w14:paraId="1F0690F1" w14:textId="449449CC" w:rsidR="0090060B" w:rsidRPr="00F077C8" w:rsidRDefault="0090060B" w:rsidP="00A540C2">
      <w:pPr>
        <w:jc w:val="center"/>
        <w:outlineLvl w:val="0"/>
        <w:rPr>
          <w:rFonts w:ascii="Helvetica" w:hAnsi="Helvetica"/>
          <w:b/>
        </w:rPr>
      </w:pPr>
      <w:r w:rsidRPr="00F077C8">
        <w:rPr>
          <w:rFonts w:ascii="Helvetica" w:hAnsi="Helvetica"/>
          <w:b/>
        </w:rPr>
        <w:lastRenderedPageBreak/>
        <w:t>Part 3: Testing Calibrated Vortex Frequencies using SF</w:t>
      </w:r>
      <w:r w:rsidRPr="00F077C8">
        <w:rPr>
          <w:rFonts w:ascii="Helvetica" w:hAnsi="Helvetica"/>
          <w:b/>
          <w:vertAlign w:val="subscript"/>
        </w:rPr>
        <w:t>6</w:t>
      </w:r>
    </w:p>
    <w:p w14:paraId="59F32F09" w14:textId="77777777" w:rsidR="0090060B" w:rsidRPr="00124CDE" w:rsidRDefault="0090060B" w:rsidP="004760DE">
      <w:pPr>
        <w:rPr>
          <w:rFonts w:ascii="Helvetica" w:hAnsi="Helvetica"/>
          <w:b/>
          <w:sz w:val="28"/>
        </w:rPr>
      </w:pPr>
    </w:p>
    <w:p w14:paraId="4AAA88F8" w14:textId="0A8731CC" w:rsidR="00C0741F" w:rsidRPr="00124CDE" w:rsidRDefault="0090060B" w:rsidP="004760DE">
      <w:pPr>
        <w:rPr>
          <w:rFonts w:ascii="Helvetica" w:hAnsi="Helvetica"/>
          <w:sz w:val="22"/>
          <w:szCs w:val="22"/>
        </w:rPr>
      </w:pPr>
      <w:r w:rsidRPr="00124CDE">
        <w:rPr>
          <w:rFonts w:ascii="Helvetica" w:hAnsi="Helvetica"/>
          <w:sz w:val="22"/>
          <w:szCs w:val="22"/>
        </w:rPr>
        <w:t xml:space="preserve">After vortex pattern forming frequencies have been recorded and tested, various amplitudes will be used on Sulfur </w:t>
      </w:r>
      <w:r w:rsidR="00E8082F" w:rsidRPr="00124CDE">
        <w:rPr>
          <w:rFonts w:ascii="Helvetica" w:hAnsi="Helvetica"/>
          <w:sz w:val="22"/>
          <w:szCs w:val="22"/>
        </w:rPr>
        <w:t>Hexafluoride</w:t>
      </w:r>
      <w:r w:rsidRPr="00124CDE">
        <w:rPr>
          <w:rFonts w:ascii="Helvetica" w:hAnsi="Helvetica"/>
          <w:sz w:val="22"/>
          <w:szCs w:val="22"/>
        </w:rPr>
        <w:t xml:space="preserve">, and affordable substitute for </w:t>
      </w:r>
      <w:r w:rsidR="00C0741F" w:rsidRPr="00124CDE">
        <w:rPr>
          <w:rFonts w:ascii="Helvetica" w:hAnsi="Helvetica"/>
          <w:sz w:val="22"/>
          <w:szCs w:val="22"/>
        </w:rPr>
        <w:t xml:space="preserve">attaining proof of concept for creating a vortex formation in </w:t>
      </w:r>
      <w:r w:rsidRPr="00124CDE">
        <w:rPr>
          <w:rFonts w:ascii="Helvetica" w:hAnsi="Helvetica"/>
          <w:sz w:val="22"/>
          <w:szCs w:val="22"/>
        </w:rPr>
        <w:t xml:space="preserve">Xenon gas. </w:t>
      </w:r>
      <w:r w:rsidR="00C0741F" w:rsidRPr="00124CDE">
        <w:rPr>
          <w:rFonts w:ascii="Helvetica" w:hAnsi="Helvetica"/>
          <w:sz w:val="22"/>
          <w:szCs w:val="22"/>
        </w:rPr>
        <w:t>Experimentation for this portion of this investigation will consist of loading the SHM chamber with incrementally increasing partial pressures of SF6, and observing vortex formations created by sound. Observations will be conducted using miniature ping pong balls which will float above the layer of SF6 and allow for tracking of changes in velocity, acceleration and force.</w:t>
      </w:r>
    </w:p>
    <w:p w14:paraId="6EB07C61" w14:textId="77777777" w:rsidR="0072309F" w:rsidRPr="00124CDE" w:rsidRDefault="0072309F" w:rsidP="004760DE">
      <w:pPr>
        <w:rPr>
          <w:rFonts w:ascii="Helvetica" w:hAnsi="Helvetica"/>
        </w:rPr>
      </w:pPr>
    </w:p>
    <w:p w14:paraId="4155B006" w14:textId="77777777" w:rsidR="0072309F" w:rsidRPr="00F077C8" w:rsidRDefault="0072309F" w:rsidP="001F5A59">
      <w:pPr>
        <w:jc w:val="center"/>
        <w:outlineLvl w:val="0"/>
        <w:rPr>
          <w:rFonts w:ascii="Helvetica" w:hAnsi="Helvetica"/>
          <w:b/>
          <w:sz w:val="22"/>
          <w:szCs w:val="22"/>
        </w:rPr>
      </w:pPr>
      <w:r w:rsidRPr="00F077C8">
        <w:rPr>
          <w:rFonts w:ascii="Helvetica" w:hAnsi="Helvetica"/>
          <w:b/>
          <w:sz w:val="22"/>
          <w:szCs w:val="22"/>
        </w:rPr>
        <w:t>Sulfur Hexafluoride vs Xenon Comparison</w:t>
      </w:r>
    </w:p>
    <w:p w14:paraId="50836264" w14:textId="77777777" w:rsidR="00F077C8" w:rsidRPr="00124CDE" w:rsidRDefault="00F077C8" w:rsidP="00661B62">
      <w:pPr>
        <w:jc w:val="center"/>
        <w:rPr>
          <w:rFonts w:ascii="Helvetica" w:hAnsi="Helvetica"/>
          <w:b/>
        </w:rPr>
      </w:pPr>
    </w:p>
    <w:tbl>
      <w:tblPr>
        <w:tblStyle w:val="TableGrid"/>
        <w:tblW w:w="0" w:type="auto"/>
        <w:tblLook w:val="04A0" w:firstRow="1" w:lastRow="0" w:firstColumn="1" w:lastColumn="0" w:noHBand="0" w:noVBand="1"/>
      </w:tblPr>
      <w:tblGrid>
        <w:gridCol w:w="3685"/>
        <w:gridCol w:w="2548"/>
        <w:gridCol w:w="3117"/>
      </w:tblGrid>
      <w:tr w:rsidR="0072309F" w:rsidRPr="00124CDE" w14:paraId="55436247" w14:textId="77777777" w:rsidTr="0072309F">
        <w:trPr>
          <w:trHeight w:val="386"/>
        </w:trPr>
        <w:tc>
          <w:tcPr>
            <w:tcW w:w="3685" w:type="dxa"/>
            <w:vAlign w:val="center"/>
          </w:tcPr>
          <w:p w14:paraId="0F4EAF7F" w14:textId="77777777" w:rsidR="0072309F" w:rsidRPr="00124CDE" w:rsidRDefault="0072309F" w:rsidP="0072309F">
            <w:pPr>
              <w:jc w:val="center"/>
              <w:rPr>
                <w:rFonts w:ascii="Helvetica" w:hAnsi="Helvetica"/>
                <w:b/>
              </w:rPr>
            </w:pPr>
            <w:r w:rsidRPr="00124CDE">
              <w:rPr>
                <w:rFonts w:ascii="Helvetica" w:hAnsi="Helvetica"/>
                <w:b/>
              </w:rPr>
              <w:t>QUALITY</w:t>
            </w:r>
          </w:p>
        </w:tc>
        <w:tc>
          <w:tcPr>
            <w:tcW w:w="2548" w:type="dxa"/>
            <w:vAlign w:val="center"/>
          </w:tcPr>
          <w:p w14:paraId="58AF6264" w14:textId="77777777" w:rsidR="0072309F" w:rsidRPr="00124CDE" w:rsidRDefault="0072309F" w:rsidP="0072309F">
            <w:pPr>
              <w:jc w:val="center"/>
              <w:rPr>
                <w:rFonts w:ascii="Helvetica" w:hAnsi="Helvetica"/>
                <w:b/>
              </w:rPr>
            </w:pPr>
            <w:r w:rsidRPr="00124CDE">
              <w:rPr>
                <w:rFonts w:ascii="Helvetica" w:hAnsi="Helvetica"/>
                <w:b/>
              </w:rPr>
              <w:t>XE</w:t>
            </w:r>
          </w:p>
        </w:tc>
        <w:tc>
          <w:tcPr>
            <w:tcW w:w="3117" w:type="dxa"/>
            <w:vAlign w:val="center"/>
          </w:tcPr>
          <w:p w14:paraId="5B5E8C90" w14:textId="77777777" w:rsidR="0072309F" w:rsidRPr="00124CDE" w:rsidRDefault="0072309F" w:rsidP="0072309F">
            <w:pPr>
              <w:jc w:val="center"/>
              <w:rPr>
                <w:rFonts w:ascii="Helvetica" w:hAnsi="Helvetica"/>
                <w:b/>
              </w:rPr>
            </w:pPr>
            <w:r w:rsidRPr="00124CDE">
              <w:rPr>
                <w:rFonts w:ascii="Helvetica" w:hAnsi="Helvetica"/>
                <w:b/>
              </w:rPr>
              <w:t>SF</w:t>
            </w:r>
            <w:r w:rsidRPr="00124CDE">
              <w:rPr>
                <w:rFonts w:ascii="Helvetica" w:hAnsi="Helvetica"/>
                <w:b/>
                <w:vertAlign w:val="subscript"/>
              </w:rPr>
              <w:t>6</w:t>
            </w:r>
          </w:p>
        </w:tc>
      </w:tr>
      <w:tr w:rsidR="0072309F" w:rsidRPr="00124CDE" w14:paraId="25C86E5B" w14:textId="77777777" w:rsidTr="0072309F">
        <w:tc>
          <w:tcPr>
            <w:tcW w:w="3685" w:type="dxa"/>
          </w:tcPr>
          <w:p w14:paraId="151E2233" w14:textId="77777777" w:rsidR="0072309F" w:rsidRPr="00124CDE" w:rsidRDefault="0072309F" w:rsidP="0072309F">
            <w:pPr>
              <w:jc w:val="center"/>
              <w:rPr>
                <w:rFonts w:ascii="Helvetica" w:hAnsi="Helvetica"/>
              </w:rPr>
            </w:pPr>
            <w:r w:rsidRPr="00124CDE">
              <w:rPr>
                <w:rFonts w:ascii="Helvetica" w:hAnsi="Helvetica"/>
              </w:rPr>
              <w:t>DENSITY (STP)</w:t>
            </w:r>
          </w:p>
        </w:tc>
        <w:tc>
          <w:tcPr>
            <w:tcW w:w="2548" w:type="dxa"/>
          </w:tcPr>
          <w:p w14:paraId="4012C14A" w14:textId="77777777" w:rsidR="0072309F" w:rsidRPr="00124CDE" w:rsidRDefault="0072309F" w:rsidP="0072309F">
            <w:pPr>
              <w:jc w:val="center"/>
              <w:rPr>
                <w:rFonts w:ascii="Helvetica" w:hAnsi="Helvetica"/>
              </w:rPr>
            </w:pPr>
            <w:r w:rsidRPr="00124CDE">
              <w:rPr>
                <w:rFonts w:ascii="Helvetica" w:hAnsi="Helvetica"/>
              </w:rPr>
              <w:t>5.761 kg/m</w:t>
            </w:r>
            <w:r w:rsidRPr="00124CDE">
              <w:rPr>
                <w:rFonts w:ascii="Helvetica" w:hAnsi="Helvetica"/>
                <w:vertAlign w:val="superscript"/>
              </w:rPr>
              <w:t>3</w:t>
            </w:r>
          </w:p>
        </w:tc>
        <w:tc>
          <w:tcPr>
            <w:tcW w:w="3117" w:type="dxa"/>
          </w:tcPr>
          <w:p w14:paraId="2A8E07A7" w14:textId="77777777" w:rsidR="0072309F" w:rsidRPr="00124CDE" w:rsidRDefault="0072309F" w:rsidP="0072309F">
            <w:pPr>
              <w:jc w:val="center"/>
              <w:rPr>
                <w:rFonts w:ascii="Helvetica" w:hAnsi="Helvetica"/>
                <w:vertAlign w:val="superscript"/>
              </w:rPr>
            </w:pPr>
            <w:r w:rsidRPr="00124CDE">
              <w:rPr>
                <w:rFonts w:ascii="Helvetica" w:hAnsi="Helvetica"/>
              </w:rPr>
              <w:t>6.164 kg/m</w:t>
            </w:r>
            <w:r w:rsidRPr="00124CDE">
              <w:rPr>
                <w:rFonts w:ascii="Helvetica" w:hAnsi="Helvetica"/>
                <w:vertAlign w:val="superscript"/>
              </w:rPr>
              <w:t>3</w:t>
            </w:r>
          </w:p>
        </w:tc>
      </w:tr>
      <w:tr w:rsidR="0072309F" w:rsidRPr="00124CDE" w14:paraId="6B5DADCF" w14:textId="77777777" w:rsidTr="0072309F">
        <w:tc>
          <w:tcPr>
            <w:tcW w:w="3685" w:type="dxa"/>
          </w:tcPr>
          <w:p w14:paraId="153E66FD" w14:textId="77777777" w:rsidR="0072309F" w:rsidRPr="00124CDE" w:rsidRDefault="0072309F" w:rsidP="0072309F">
            <w:pPr>
              <w:jc w:val="center"/>
              <w:rPr>
                <w:rFonts w:ascii="Helvetica" w:hAnsi="Helvetica"/>
              </w:rPr>
            </w:pPr>
            <w:r w:rsidRPr="00124CDE">
              <w:rPr>
                <w:rFonts w:ascii="Helvetica" w:hAnsi="Helvetica"/>
              </w:rPr>
              <w:t>MOLECULAR MASS</w:t>
            </w:r>
          </w:p>
        </w:tc>
        <w:tc>
          <w:tcPr>
            <w:tcW w:w="2548" w:type="dxa"/>
          </w:tcPr>
          <w:p w14:paraId="1601A7CB" w14:textId="77777777" w:rsidR="0072309F" w:rsidRPr="00124CDE" w:rsidRDefault="0072309F" w:rsidP="0072309F">
            <w:pPr>
              <w:jc w:val="center"/>
              <w:rPr>
                <w:rFonts w:ascii="Helvetica" w:hAnsi="Helvetica"/>
              </w:rPr>
            </w:pPr>
            <w:r w:rsidRPr="00124CDE">
              <w:rPr>
                <w:rFonts w:ascii="Helvetica" w:hAnsi="Helvetica"/>
              </w:rPr>
              <w:t>131.29 g/mol</w:t>
            </w:r>
          </w:p>
        </w:tc>
        <w:tc>
          <w:tcPr>
            <w:tcW w:w="3117" w:type="dxa"/>
          </w:tcPr>
          <w:p w14:paraId="588ECCD8" w14:textId="77777777" w:rsidR="0072309F" w:rsidRPr="00124CDE" w:rsidRDefault="0072309F" w:rsidP="0072309F">
            <w:pPr>
              <w:jc w:val="center"/>
              <w:rPr>
                <w:rStyle w:val="list-propertydata--units"/>
                <w:rFonts w:ascii="Helvetica" w:hAnsi="Helvetica" w:cs="Dubai"/>
                <w:color w:val="1F2554"/>
                <w:bdr w:val="none" w:sz="0" w:space="0" w:color="auto" w:frame="1"/>
                <w:shd w:val="clear" w:color="auto" w:fill="FFFFFF"/>
              </w:rPr>
            </w:pPr>
            <w:r w:rsidRPr="00124CDE">
              <w:rPr>
                <w:rStyle w:val="list-propertydata--value"/>
                <w:rFonts w:ascii="Helvetica" w:hAnsi="Helvetica"/>
              </w:rPr>
              <w:t>146.055 g/mol</w:t>
            </w:r>
          </w:p>
          <w:p w14:paraId="795559D9" w14:textId="77777777" w:rsidR="0072309F" w:rsidRPr="00124CDE" w:rsidRDefault="0072309F" w:rsidP="0072309F">
            <w:pPr>
              <w:jc w:val="center"/>
              <w:textAlignment w:val="baseline"/>
              <w:rPr>
                <w:rFonts w:ascii="Helvetica" w:hAnsi="Helvetica"/>
              </w:rPr>
            </w:pPr>
          </w:p>
          <w:p w14:paraId="5A64E2CD" w14:textId="77777777" w:rsidR="0072309F" w:rsidRPr="00124CDE" w:rsidRDefault="0072309F" w:rsidP="0072309F">
            <w:pPr>
              <w:jc w:val="center"/>
              <w:rPr>
                <w:rFonts w:ascii="Helvetica" w:hAnsi="Helvetica"/>
              </w:rPr>
            </w:pPr>
          </w:p>
        </w:tc>
      </w:tr>
      <w:tr w:rsidR="0072309F" w:rsidRPr="00124CDE" w14:paraId="0B3FD32D" w14:textId="77777777" w:rsidTr="0072309F">
        <w:tc>
          <w:tcPr>
            <w:tcW w:w="3685" w:type="dxa"/>
          </w:tcPr>
          <w:p w14:paraId="03E1C827" w14:textId="77777777" w:rsidR="0072309F" w:rsidRPr="00124CDE" w:rsidRDefault="0072309F" w:rsidP="0072309F">
            <w:pPr>
              <w:jc w:val="center"/>
              <w:rPr>
                <w:rFonts w:ascii="Helvetica" w:hAnsi="Helvetica"/>
              </w:rPr>
            </w:pPr>
            <w:r w:rsidRPr="00124CDE">
              <w:rPr>
                <w:rFonts w:ascii="Helvetica" w:hAnsi="Helvetica"/>
              </w:rPr>
              <w:t>INERT</w:t>
            </w:r>
          </w:p>
        </w:tc>
        <w:tc>
          <w:tcPr>
            <w:tcW w:w="2548" w:type="dxa"/>
          </w:tcPr>
          <w:p w14:paraId="07C82DA7" w14:textId="77777777" w:rsidR="0072309F" w:rsidRPr="00124CDE" w:rsidRDefault="0072309F" w:rsidP="0072309F">
            <w:pPr>
              <w:jc w:val="center"/>
              <w:rPr>
                <w:rFonts w:ascii="Helvetica" w:hAnsi="Helvetica"/>
              </w:rPr>
            </w:pPr>
            <w:r w:rsidRPr="00124CDE">
              <w:rPr>
                <w:rFonts w:ascii="Helvetica" w:hAnsi="Helvetica"/>
              </w:rPr>
              <w:t>YES</w:t>
            </w:r>
          </w:p>
        </w:tc>
        <w:tc>
          <w:tcPr>
            <w:tcW w:w="3117" w:type="dxa"/>
          </w:tcPr>
          <w:p w14:paraId="258C1CF6" w14:textId="77777777" w:rsidR="0072309F" w:rsidRPr="00124CDE" w:rsidRDefault="0072309F" w:rsidP="0072309F">
            <w:pPr>
              <w:jc w:val="center"/>
              <w:rPr>
                <w:rStyle w:val="list-propertydata--value"/>
                <w:rFonts w:ascii="Helvetica" w:hAnsi="Helvetica"/>
              </w:rPr>
            </w:pPr>
            <w:r w:rsidRPr="00124CDE">
              <w:rPr>
                <w:rStyle w:val="list-propertydata--value"/>
                <w:rFonts w:ascii="Helvetica" w:hAnsi="Helvetica"/>
              </w:rPr>
              <w:t>YES</w:t>
            </w:r>
          </w:p>
        </w:tc>
      </w:tr>
    </w:tbl>
    <w:p w14:paraId="76D2083E" w14:textId="77777777" w:rsidR="0072309F" w:rsidRPr="00124CDE" w:rsidRDefault="0072309F" w:rsidP="004760DE">
      <w:pPr>
        <w:rPr>
          <w:rFonts w:ascii="Helvetica" w:hAnsi="Helvetica"/>
        </w:rPr>
      </w:pPr>
    </w:p>
    <w:p w14:paraId="06D0035D" w14:textId="77777777" w:rsidR="0005422C" w:rsidRPr="00124CDE" w:rsidRDefault="0005422C" w:rsidP="004760DE">
      <w:pPr>
        <w:rPr>
          <w:rFonts w:ascii="Helvetica" w:hAnsi="Helvetica"/>
        </w:rPr>
      </w:pPr>
    </w:p>
    <w:p w14:paraId="751DC233" w14:textId="69B23EDE" w:rsidR="0005422C" w:rsidRPr="00F077C8" w:rsidRDefault="008C5017" w:rsidP="001F5A59">
      <w:pPr>
        <w:jc w:val="center"/>
        <w:outlineLvl w:val="0"/>
        <w:rPr>
          <w:rFonts w:ascii="Helvetica" w:hAnsi="Helvetica"/>
          <w:b/>
          <w:sz w:val="22"/>
          <w:szCs w:val="22"/>
        </w:rPr>
      </w:pPr>
      <w:r w:rsidRPr="00F077C8">
        <w:rPr>
          <w:rFonts w:ascii="Helvetica" w:hAnsi="Helvetica"/>
          <w:b/>
          <w:sz w:val="22"/>
          <w:szCs w:val="22"/>
        </w:rPr>
        <w:t>Sulfur Hexafluoride &amp; f</w:t>
      </w:r>
      <w:r w:rsidR="0005422C" w:rsidRPr="00F077C8">
        <w:rPr>
          <w:rFonts w:ascii="Helvetica" w:hAnsi="Helvetica"/>
          <w:b/>
          <w:sz w:val="22"/>
          <w:szCs w:val="22"/>
        </w:rPr>
        <w:t>loating orbital Experiment</w:t>
      </w:r>
    </w:p>
    <w:p w14:paraId="3E746DD9" w14:textId="77777777" w:rsidR="00E8082F" w:rsidRPr="00124CDE" w:rsidRDefault="00E8082F" w:rsidP="004760DE">
      <w:pPr>
        <w:rPr>
          <w:rFonts w:ascii="Helvetica" w:hAnsi="Helvetica"/>
          <w:b/>
        </w:rPr>
      </w:pPr>
    </w:p>
    <w:p w14:paraId="13A6EC83" w14:textId="1033BAFE" w:rsidR="00E8082F" w:rsidRPr="00124CDE" w:rsidRDefault="00E8082F" w:rsidP="004760DE">
      <w:pPr>
        <w:rPr>
          <w:rFonts w:ascii="Helvetica" w:hAnsi="Helvetica"/>
          <w:sz w:val="22"/>
          <w:szCs w:val="22"/>
        </w:rPr>
      </w:pPr>
      <w:r w:rsidRPr="00124CDE">
        <w:rPr>
          <w:rFonts w:ascii="Helvetica" w:hAnsi="Helvetica"/>
          <w:sz w:val="22"/>
          <w:szCs w:val="22"/>
        </w:rPr>
        <w:t>10mm Ping Pong Balls will be used to visualize patterns of movement in gas by floating on SF6 layer and moving with vortex formation. By recording the mass of a single ping pong ball and finding it’s acceleration, the force of the gas vortex can be calculated.</w:t>
      </w:r>
    </w:p>
    <w:p w14:paraId="291DB786" w14:textId="77777777" w:rsidR="00EA5C22" w:rsidRPr="00124CDE" w:rsidRDefault="00EA5C22" w:rsidP="004760DE">
      <w:pPr>
        <w:rPr>
          <w:rFonts w:ascii="Helvetica" w:hAnsi="Helvetica"/>
          <w:sz w:val="22"/>
          <w:szCs w:val="22"/>
        </w:rPr>
      </w:pPr>
    </w:p>
    <w:p w14:paraId="1A176DC9" w14:textId="78D825C1" w:rsidR="00EA5C22" w:rsidRPr="00124CDE" w:rsidRDefault="00EA5C22" w:rsidP="00EA5C22">
      <w:pPr>
        <w:rPr>
          <w:rFonts w:ascii="Helvetica" w:hAnsi="Helvetica"/>
          <w:sz w:val="22"/>
          <w:szCs w:val="22"/>
        </w:rPr>
      </w:pPr>
      <w:r w:rsidRPr="00124CDE">
        <w:rPr>
          <w:rFonts w:ascii="Helvetica" w:hAnsi="Helvetica"/>
          <w:sz w:val="22"/>
          <w:szCs w:val="22"/>
        </w:rPr>
        <w:t>The system pressure of the SHM testing chamber before applicatio</w:t>
      </w:r>
      <w:r w:rsidR="00661B62" w:rsidRPr="00124CDE">
        <w:rPr>
          <w:rFonts w:ascii="Helvetica" w:hAnsi="Helvetica"/>
          <w:sz w:val="22"/>
          <w:szCs w:val="22"/>
        </w:rPr>
        <w:t>n of sound will not exceeded 1 A</w:t>
      </w:r>
      <w:r w:rsidRPr="00124CDE">
        <w:rPr>
          <w:rFonts w:ascii="Helvetica" w:hAnsi="Helvetica"/>
          <w:sz w:val="22"/>
          <w:szCs w:val="22"/>
        </w:rPr>
        <w:t>tm</w:t>
      </w:r>
      <w:r w:rsidR="00661B62" w:rsidRPr="00124CDE">
        <w:rPr>
          <w:rFonts w:ascii="Helvetica" w:hAnsi="Helvetica"/>
          <w:sz w:val="22"/>
          <w:szCs w:val="22"/>
        </w:rPr>
        <w:t>, which is the common range of an electronic thruster</w:t>
      </w:r>
      <w:r w:rsidRPr="00124CDE">
        <w:rPr>
          <w:rFonts w:ascii="Helvetica" w:hAnsi="Helvetica"/>
          <w:sz w:val="22"/>
          <w:szCs w:val="22"/>
        </w:rPr>
        <w:t>. Depending on the physical limitations of the containment vessel, a vacuum environment will</w:t>
      </w:r>
      <w:r w:rsidR="00661B62" w:rsidRPr="00124CDE">
        <w:rPr>
          <w:rFonts w:ascii="Helvetica" w:hAnsi="Helvetica"/>
          <w:sz w:val="22"/>
          <w:szCs w:val="22"/>
        </w:rPr>
        <w:t xml:space="preserve"> be attempted in range of 0.3 Atm and 1.0 A</w:t>
      </w:r>
      <w:r w:rsidRPr="00124CDE">
        <w:rPr>
          <w:rFonts w:ascii="Helvetica" w:hAnsi="Helvetica"/>
          <w:sz w:val="22"/>
          <w:szCs w:val="22"/>
        </w:rPr>
        <w:t>tm. Lower pressure will allow for a closer replication of pressures used in modern electric propulsion devices and will also allow for visualization of low pressure Noble gases when ionized.</w:t>
      </w:r>
    </w:p>
    <w:p w14:paraId="7416646C" w14:textId="77777777" w:rsidR="00EA5C22" w:rsidRPr="00124CDE" w:rsidRDefault="00EA5C22" w:rsidP="004760DE">
      <w:pPr>
        <w:rPr>
          <w:rFonts w:ascii="Helvetica" w:hAnsi="Helvetica"/>
          <w:sz w:val="22"/>
          <w:szCs w:val="22"/>
        </w:rPr>
      </w:pPr>
    </w:p>
    <w:p w14:paraId="0956BB9C" w14:textId="77777777" w:rsidR="00616449" w:rsidRPr="00124CDE" w:rsidRDefault="00616449" w:rsidP="004760DE">
      <w:pPr>
        <w:rPr>
          <w:rFonts w:ascii="Helvetica" w:hAnsi="Helvetica"/>
          <w:b/>
          <w:sz w:val="22"/>
          <w:szCs w:val="22"/>
        </w:rPr>
      </w:pPr>
    </w:p>
    <w:p w14:paraId="132C45EF" w14:textId="26277C6C" w:rsidR="008634B2" w:rsidRPr="00124CDE" w:rsidRDefault="00E8082F" w:rsidP="001F5A59">
      <w:pPr>
        <w:ind w:left="720"/>
        <w:outlineLvl w:val="0"/>
        <w:rPr>
          <w:rFonts w:ascii="Helvetica" w:hAnsi="Helvetica"/>
          <w:sz w:val="22"/>
          <w:szCs w:val="22"/>
        </w:rPr>
      </w:pPr>
      <w:r w:rsidRPr="00124CDE">
        <w:rPr>
          <w:rFonts w:ascii="Helvetica" w:hAnsi="Helvetica"/>
          <w:b/>
          <w:sz w:val="22"/>
          <w:szCs w:val="22"/>
        </w:rPr>
        <w:t xml:space="preserve">Step 1:  </w:t>
      </w:r>
      <w:r w:rsidRPr="00124CDE">
        <w:rPr>
          <w:rFonts w:ascii="Helvetica" w:hAnsi="Helvetica"/>
          <w:sz w:val="22"/>
          <w:szCs w:val="22"/>
        </w:rPr>
        <w:t>Measure Ping Pong Ball Mass with Uncertainty</w:t>
      </w:r>
    </w:p>
    <w:p w14:paraId="53DD0F01" w14:textId="77777777" w:rsidR="00E8082F" w:rsidRPr="00124CDE" w:rsidRDefault="00E8082F" w:rsidP="004760DE">
      <w:pPr>
        <w:rPr>
          <w:rFonts w:ascii="Helvetica" w:hAnsi="Helvetica"/>
          <w:sz w:val="22"/>
          <w:szCs w:val="22"/>
        </w:rPr>
      </w:pPr>
    </w:p>
    <w:p w14:paraId="6295760C" w14:textId="51963276" w:rsidR="00E8082F" w:rsidRPr="00124CDE" w:rsidRDefault="00E8082F" w:rsidP="001F5A59">
      <w:pPr>
        <w:ind w:left="720"/>
        <w:outlineLvl w:val="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Add Ping Pong Balls to SHM Experimentation Chamber</w:t>
      </w:r>
    </w:p>
    <w:p w14:paraId="2385F1BA" w14:textId="77777777" w:rsidR="00EA5C22" w:rsidRPr="00124CDE" w:rsidRDefault="00EA5C22" w:rsidP="004760DE">
      <w:pPr>
        <w:rPr>
          <w:rFonts w:ascii="Helvetica" w:hAnsi="Helvetica"/>
          <w:sz w:val="22"/>
          <w:szCs w:val="22"/>
        </w:rPr>
      </w:pPr>
    </w:p>
    <w:p w14:paraId="649732B4" w14:textId="4D5BA11F" w:rsidR="00EA5C22" w:rsidRPr="00124CDE" w:rsidRDefault="00EA5C22"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Fill SHM Experimentation environment with desired of concentration of SF6. Use visualization of gas level (ping pong balls) or gas flow rate to calculate concentration levels.</w:t>
      </w:r>
    </w:p>
    <w:p w14:paraId="4F410757" w14:textId="77777777" w:rsidR="00EA5C22" w:rsidRPr="00124CDE" w:rsidRDefault="00EA5C22" w:rsidP="004760DE">
      <w:pPr>
        <w:rPr>
          <w:rFonts w:ascii="Helvetica" w:hAnsi="Helvetica"/>
          <w:sz w:val="22"/>
          <w:szCs w:val="22"/>
        </w:rPr>
      </w:pPr>
    </w:p>
    <w:p w14:paraId="0CC36FB9" w14:textId="0B754AAE"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.66 Atm, fill the chamber with 33% SF6 and 66% air, then pump out 1/2 of the volume of air from the top gas port to achieve a 50/50 mixture.</w:t>
      </w:r>
    </w:p>
    <w:p w14:paraId="018C555F" w14:textId="77777777" w:rsidR="00EA5C22" w:rsidRPr="00124CDE" w:rsidRDefault="00EA5C22" w:rsidP="004760DE">
      <w:pPr>
        <w:rPr>
          <w:rFonts w:ascii="Helvetica" w:hAnsi="Helvetica"/>
          <w:sz w:val="22"/>
          <w:szCs w:val="22"/>
        </w:rPr>
      </w:pPr>
    </w:p>
    <w:p w14:paraId="7FB3D9AD" w14:textId="518D12D0" w:rsidR="00EA5C22" w:rsidRPr="00124CDE" w:rsidRDefault="00EA5C22" w:rsidP="00F077C8">
      <w:pPr>
        <w:ind w:left="720"/>
        <w:rPr>
          <w:rFonts w:ascii="Helvetica" w:hAnsi="Helvetica"/>
          <w:sz w:val="22"/>
          <w:szCs w:val="22"/>
        </w:rPr>
      </w:pPr>
      <w:r w:rsidRPr="00124CDE">
        <w:rPr>
          <w:rFonts w:ascii="Helvetica" w:hAnsi="Helvetica"/>
          <w:b/>
          <w:sz w:val="22"/>
          <w:szCs w:val="22"/>
        </w:rPr>
        <w:lastRenderedPageBreak/>
        <w:t>Step 4 (Vacuum Experiment Only):</w:t>
      </w:r>
      <w:r w:rsidRPr="00124CDE">
        <w:rPr>
          <w:rFonts w:ascii="Helvetica" w:hAnsi="Helvetica"/>
          <w:sz w:val="22"/>
          <w:szCs w:val="22"/>
        </w:rPr>
        <w:t xml:space="preserve"> For Vacuum Experimentation at .5 Atm, fill the chamber with 25% SF6 and 75% air, then pump out 2/3 of the volume of air from the top gas port to achieve a 50/50 mixture.</w:t>
      </w:r>
    </w:p>
    <w:p w14:paraId="1BC67EFB" w14:textId="77777777" w:rsidR="00EA5C22" w:rsidRPr="00124CDE" w:rsidRDefault="00EA5C22" w:rsidP="004760DE">
      <w:pPr>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EA5C22" w:rsidRPr="00124CDE" w14:paraId="2A90B63B" w14:textId="77777777" w:rsidTr="000223CC">
        <w:tc>
          <w:tcPr>
            <w:tcW w:w="3116" w:type="dxa"/>
          </w:tcPr>
          <w:p w14:paraId="52DE0407" w14:textId="77777777" w:rsidR="00EA5C22" w:rsidRPr="00124CDE" w:rsidRDefault="00EA5C22" w:rsidP="000223CC">
            <w:pPr>
              <w:jc w:val="center"/>
              <w:rPr>
                <w:rFonts w:ascii="Helvetica" w:hAnsi="Helvetica"/>
                <w:b/>
              </w:rPr>
            </w:pPr>
            <w:r w:rsidRPr="00124CDE">
              <w:rPr>
                <w:rFonts w:ascii="Helvetica" w:hAnsi="Helvetica"/>
                <w:b/>
              </w:rPr>
              <w:t>RUN</w:t>
            </w:r>
          </w:p>
        </w:tc>
        <w:tc>
          <w:tcPr>
            <w:tcW w:w="3117" w:type="dxa"/>
          </w:tcPr>
          <w:p w14:paraId="2A4D6253" w14:textId="77777777" w:rsidR="00EA5C22" w:rsidRPr="00124CDE" w:rsidRDefault="00EA5C22" w:rsidP="000223CC">
            <w:pPr>
              <w:jc w:val="center"/>
              <w:rPr>
                <w:rFonts w:ascii="Helvetica" w:hAnsi="Helvetica"/>
                <w:b/>
              </w:rPr>
            </w:pPr>
            <w:r w:rsidRPr="00124CDE">
              <w:rPr>
                <w:rFonts w:ascii="Helvetica" w:hAnsi="Helvetica"/>
                <w:b/>
              </w:rPr>
              <w:t>SF</w:t>
            </w:r>
            <w:r w:rsidRPr="00124CDE">
              <w:rPr>
                <w:rFonts w:ascii="Helvetica" w:hAnsi="Helvetica"/>
                <w:b/>
                <w:vertAlign w:val="subscript"/>
              </w:rPr>
              <w:t>6</w:t>
            </w:r>
            <w:r w:rsidRPr="00124CDE">
              <w:rPr>
                <w:rFonts w:ascii="Helvetica" w:hAnsi="Helvetica"/>
                <w:b/>
              </w:rPr>
              <w:t xml:space="preserve"> %</w:t>
            </w:r>
          </w:p>
        </w:tc>
        <w:tc>
          <w:tcPr>
            <w:tcW w:w="3117" w:type="dxa"/>
          </w:tcPr>
          <w:p w14:paraId="75C1E590" w14:textId="77777777" w:rsidR="00EA5C22" w:rsidRPr="00124CDE" w:rsidRDefault="00EA5C22" w:rsidP="000223CC">
            <w:pPr>
              <w:jc w:val="center"/>
              <w:rPr>
                <w:rFonts w:ascii="Helvetica" w:hAnsi="Helvetica"/>
                <w:b/>
              </w:rPr>
            </w:pPr>
            <w:r w:rsidRPr="00124CDE">
              <w:rPr>
                <w:rFonts w:ascii="Helvetica" w:hAnsi="Helvetica"/>
                <w:b/>
              </w:rPr>
              <w:t>Air %</w:t>
            </w:r>
          </w:p>
        </w:tc>
      </w:tr>
      <w:tr w:rsidR="00EA5C22" w:rsidRPr="00124CDE" w14:paraId="2D9E5C64" w14:textId="77777777" w:rsidTr="000223CC">
        <w:tc>
          <w:tcPr>
            <w:tcW w:w="3116" w:type="dxa"/>
            <w:vAlign w:val="center"/>
          </w:tcPr>
          <w:p w14:paraId="0CABC516" w14:textId="77777777" w:rsidR="00EA5C22" w:rsidRPr="00124CDE" w:rsidRDefault="00EA5C22" w:rsidP="000223CC">
            <w:pPr>
              <w:jc w:val="center"/>
              <w:rPr>
                <w:rFonts w:ascii="Helvetica" w:hAnsi="Helvetica"/>
              </w:rPr>
            </w:pPr>
            <w:r w:rsidRPr="00124CDE">
              <w:rPr>
                <w:rFonts w:ascii="Helvetica" w:hAnsi="Helvetica"/>
              </w:rPr>
              <w:t>#1</w:t>
            </w:r>
          </w:p>
        </w:tc>
        <w:tc>
          <w:tcPr>
            <w:tcW w:w="3117" w:type="dxa"/>
            <w:vAlign w:val="center"/>
          </w:tcPr>
          <w:p w14:paraId="34B493B1" w14:textId="77777777" w:rsidR="00EA5C22" w:rsidRPr="00124CDE" w:rsidRDefault="00EA5C22" w:rsidP="000223CC">
            <w:pPr>
              <w:jc w:val="center"/>
              <w:rPr>
                <w:rFonts w:ascii="Helvetica" w:hAnsi="Helvetica"/>
              </w:rPr>
            </w:pPr>
            <w:r w:rsidRPr="00124CDE">
              <w:rPr>
                <w:rFonts w:ascii="Helvetica" w:hAnsi="Helvetica"/>
              </w:rPr>
              <w:t>20%</w:t>
            </w:r>
          </w:p>
        </w:tc>
        <w:tc>
          <w:tcPr>
            <w:tcW w:w="3117" w:type="dxa"/>
            <w:vAlign w:val="center"/>
          </w:tcPr>
          <w:p w14:paraId="0E92B7B5" w14:textId="77777777" w:rsidR="00EA5C22" w:rsidRPr="00124CDE" w:rsidRDefault="00EA5C22" w:rsidP="000223CC">
            <w:pPr>
              <w:jc w:val="center"/>
              <w:rPr>
                <w:rFonts w:ascii="Helvetica" w:hAnsi="Helvetica"/>
              </w:rPr>
            </w:pPr>
            <w:r w:rsidRPr="00124CDE">
              <w:rPr>
                <w:rFonts w:ascii="Helvetica" w:hAnsi="Helvetica"/>
              </w:rPr>
              <w:t>80%</w:t>
            </w:r>
          </w:p>
        </w:tc>
      </w:tr>
      <w:tr w:rsidR="00EA5C22" w:rsidRPr="00124CDE" w14:paraId="61AAEAAE" w14:textId="77777777" w:rsidTr="000223CC">
        <w:tc>
          <w:tcPr>
            <w:tcW w:w="3116" w:type="dxa"/>
            <w:vAlign w:val="center"/>
          </w:tcPr>
          <w:p w14:paraId="2F4B46AA" w14:textId="77777777" w:rsidR="00EA5C22" w:rsidRPr="00124CDE" w:rsidRDefault="00EA5C22" w:rsidP="000223CC">
            <w:pPr>
              <w:jc w:val="center"/>
              <w:rPr>
                <w:rFonts w:ascii="Helvetica" w:hAnsi="Helvetica"/>
              </w:rPr>
            </w:pPr>
            <w:r w:rsidRPr="00124CDE">
              <w:rPr>
                <w:rFonts w:ascii="Helvetica" w:hAnsi="Helvetica"/>
              </w:rPr>
              <w:t>#2</w:t>
            </w:r>
          </w:p>
        </w:tc>
        <w:tc>
          <w:tcPr>
            <w:tcW w:w="3117" w:type="dxa"/>
            <w:vAlign w:val="center"/>
          </w:tcPr>
          <w:p w14:paraId="75E2B588" w14:textId="77777777" w:rsidR="00EA5C22" w:rsidRPr="00124CDE" w:rsidRDefault="00EA5C22" w:rsidP="000223CC">
            <w:pPr>
              <w:jc w:val="center"/>
              <w:rPr>
                <w:rFonts w:ascii="Helvetica" w:hAnsi="Helvetica"/>
              </w:rPr>
            </w:pPr>
            <w:r w:rsidRPr="00124CDE">
              <w:rPr>
                <w:rFonts w:ascii="Helvetica" w:hAnsi="Helvetica"/>
              </w:rPr>
              <w:t>35%</w:t>
            </w:r>
          </w:p>
        </w:tc>
        <w:tc>
          <w:tcPr>
            <w:tcW w:w="3117" w:type="dxa"/>
            <w:vAlign w:val="center"/>
          </w:tcPr>
          <w:p w14:paraId="155B1114" w14:textId="77777777" w:rsidR="00EA5C22" w:rsidRPr="00124CDE" w:rsidRDefault="00EA5C22" w:rsidP="000223CC">
            <w:pPr>
              <w:jc w:val="center"/>
              <w:rPr>
                <w:rFonts w:ascii="Helvetica" w:hAnsi="Helvetica"/>
              </w:rPr>
            </w:pPr>
            <w:r w:rsidRPr="00124CDE">
              <w:rPr>
                <w:rFonts w:ascii="Helvetica" w:hAnsi="Helvetica"/>
              </w:rPr>
              <w:t>65%</w:t>
            </w:r>
          </w:p>
        </w:tc>
      </w:tr>
      <w:tr w:rsidR="00EA5C22" w:rsidRPr="00124CDE" w14:paraId="0B581E90" w14:textId="77777777" w:rsidTr="000223CC">
        <w:tc>
          <w:tcPr>
            <w:tcW w:w="3116" w:type="dxa"/>
            <w:vAlign w:val="center"/>
          </w:tcPr>
          <w:p w14:paraId="74F9FAD0" w14:textId="77777777" w:rsidR="00EA5C22" w:rsidRPr="00124CDE" w:rsidRDefault="00EA5C22" w:rsidP="000223CC">
            <w:pPr>
              <w:jc w:val="center"/>
              <w:rPr>
                <w:rFonts w:ascii="Helvetica" w:hAnsi="Helvetica"/>
              </w:rPr>
            </w:pPr>
            <w:r w:rsidRPr="00124CDE">
              <w:rPr>
                <w:rFonts w:ascii="Helvetica" w:hAnsi="Helvetica"/>
              </w:rPr>
              <w:t>#3</w:t>
            </w:r>
          </w:p>
        </w:tc>
        <w:tc>
          <w:tcPr>
            <w:tcW w:w="3117" w:type="dxa"/>
            <w:vAlign w:val="center"/>
          </w:tcPr>
          <w:p w14:paraId="3517E317"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706FC7FD" w14:textId="77777777" w:rsidR="00EA5C22" w:rsidRPr="00124CDE" w:rsidRDefault="00EA5C22" w:rsidP="000223CC">
            <w:pPr>
              <w:jc w:val="center"/>
              <w:rPr>
                <w:rFonts w:ascii="Helvetica" w:hAnsi="Helvetica"/>
              </w:rPr>
            </w:pPr>
            <w:r w:rsidRPr="00124CDE">
              <w:rPr>
                <w:rFonts w:ascii="Helvetica" w:hAnsi="Helvetica"/>
              </w:rPr>
              <w:t>50%</w:t>
            </w:r>
          </w:p>
        </w:tc>
      </w:tr>
      <w:tr w:rsidR="00EA5C22" w:rsidRPr="00124CDE" w14:paraId="0651BCB7" w14:textId="77777777" w:rsidTr="000223CC">
        <w:tc>
          <w:tcPr>
            <w:tcW w:w="3116" w:type="dxa"/>
            <w:vAlign w:val="center"/>
          </w:tcPr>
          <w:p w14:paraId="4E993249" w14:textId="77777777" w:rsidR="00EA5C22" w:rsidRPr="00124CDE" w:rsidRDefault="00EA5C22" w:rsidP="000223CC">
            <w:pPr>
              <w:jc w:val="center"/>
              <w:rPr>
                <w:rFonts w:ascii="Helvetica" w:hAnsi="Helvetica"/>
              </w:rPr>
            </w:pPr>
            <w:r w:rsidRPr="00124CDE">
              <w:rPr>
                <w:rFonts w:ascii="Helvetica" w:hAnsi="Helvetica"/>
              </w:rPr>
              <w:t>#4</w:t>
            </w:r>
          </w:p>
        </w:tc>
        <w:tc>
          <w:tcPr>
            <w:tcW w:w="3117" w:type="dxa"/>
            <w:vAlign w:val="center"/>
          </w:tcPr>
          <w:p w14:paraId="662AE84B" w14:textId="77777777" w:rsidR="00EA5C22" w:rsidRPr="00124CDE" w:rsidRDefault="00EA5C22" w:rsidP="000223CC">
            <w:pPr>
              <w:jc w:val="center"/>
              <w:rPr>
                <w:rFonts w:ascii="Helvetica" w:hAnsi="Helvetica"/>
              </w:rPr>
            </w:pPr>
            <w:r w:rsidRPr="00124CDE">
              <w:rPr>
                <w:rFonts w:ascii="Helvetica" w:hAnsi="Helvetica"/>
              </w:rPr>
              <w:t>75%</w:t>
            </w:r>
          </w:p>
        </w:tc>
        <w:tc>
          <w:tcPr>
            <w:tcW w:w="3117" w:type="dxa"/>
            <w:vAlign w:val="center"/>
          </w:tcPr>
          <w:p w14:paraId="171E73EB" w14:textId="77777777" w:rsidR="00EA5C22" w:rsidRPr="00124CDE" w:rsidRDefault="00EA5C22" w:rsidP="000223CC">
            <w:pPr>
              <w:jc w:val="center"/>
              <w:rPr>
                <w:rFonts w:ascii="Helvetica" w:hAnsi="Helvetica"/>
              </w:rPr>
            </w:pPr>
            <w:r w:rsidRPr="00124CDE">
              <w:rPr>
                <w:rFonts w:ascii="Helvetica" w:hAnsi="Helvetica"/>
              </w:rPr>
              <w:t>25%</w:t>
            </w:r>
          </w:p>
        </w:tc>
      </w:tr>
      <w:tr w:rsidR="00EA5C22" w:rsidRPr="00124CDE" w14:paraId="684ECC5D" w14:textId="77777777" w:rsidTr="000223CC">
        <w:tc>
          <w:tcPr>
            <w:tcW w:w="3116" w:type="dxa"/>
            <w:vAlign w:val="center"/>
          </w:tcPr>
          <w:p w14:paraId="08C170C1" w14:textId="77777777" w:rsidR="00EA5C22" w:rsidRPr="00124CDE" w:rsidRDefault="00EA5C22" w:rsidP="000223CC">
            <w:pPr>
              <w:jc w:val="center"/>
              <w:rPr>
                <w:rFonts w:ascii="Helvetica" w:hAnsi="Helvetica"/>
              </w:rPr>
            </w:pPr>
            <w:r w:rsidRPr="00124CDE">
              <w:rPr>
                <w:rFonts w:ascii="Helvetica" w:hAnsi="Helvetica"/>
              </w:rPr>
              <w:t>#5 w/ Vacuum (.66 Atm)</w:t>
            </w:r>
          </w:p>
        </w:tc>
        <w:tc>
          <w:tcPr>
            <w:tcW w:w="3117" w:type="dxa"/>
            <w:vAlign w:val="center"/>
          </w:tcPr>
          <w:p w14:paraId="000F5F67"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68CBAA3D" w14:textId="77777777" w:rsidR="00EA5C22" w:rsidRPr="00124CDE" w:rsidRDefault="00EA5C22" w:rsidP="000223CC">
            <w:pPr>
              <w:jc w:val="center"/>
              <w:rPr>
                <w:rFonts w:ascii="Helvetica" w:hAnsi="Helvetica"/>
              </w:rPr>
            </w:pPr>
            <w:r w:rsidRPr="00124CDE">
              <w:rPr>
                <w:rFonts w:ascii="Helvetica" w:hAnsi="Helvetica"/>
              </w:rPr>
              <w:t>50%</w:t>
            </w:r>
          </w:p>
        </w:tc>
      </w:tr>
      <w:tr w:rsidR="00EA5C22" w:rsidRPr="00124CDE" w14:paraId="15CAE37D" w14:textId="77777777" w:rsidTr="000223CC">
        <w:tc>
          <w:tcPr>
            <w:tcW w:w="3116" w:type="dxa"/>
            <w:vAlign w:val="center"/>
          </w:tcPr>
          <w:p w14:paraId="3202E9F9" w14:textId="77777777" w:rsidR="00EA5C22" w:rsidRPr="00124CDE" w:rsidRDefault="00EA5C22" w:rsidP="000223CC">
            <w:pPr>
              <w:jc w:val="center"/>
              <w:rPr>
                <w:rFonts w:ascii="Helvetica" w:hAnsi="Helvetica"/>
              </w:rPr>
            </w:pPr>
            <w:r w:rsidRPr="00124CDE">
              <w:rPr>
                <w:rFonts w:ascii="Helvetica" w:hAnsi="Helvetica"/>
              </w:rPr>
              <w:t>#6 w/ Vacuum (.50 Atm)</w:t>
            </w:r>
          </w:p>
        </w:tc>
        <w:tc>
          <w:tcPr>
            <w:tcW w:w="3117" w:type="dxa"/>
            <w:vAlign w:val="center"/>
          </w:tcPr>
          <w:p w14:paraId="34D6B54C" w14:textId="77777777" w:rsidR="00EA5C22" w:rsidRPr="00124CDE" w:rsidRDefault="00EA5C22" w:rsidP="000223CC">
            <w:pPr>
              <w:jc w:val="center"/>
              <w:rPr>
                <w:rFonts w:ascii="Helvetica" w:hAnsi="Helvetica"/>
              </w:rPr>
            </w:pPr>
            <w:r w:rsidRPr="00124CDE">
              <w:rPr>
                <w:rFonts w:ascii="Helvetica" w:hAnsi="Helvetica"/>
              </w:rPr>
              <w:t>50%</w:t>
            </w:r>
          </w:p>
        </w:tc>
        <w:tc>
          <w:tcPr>
            <w:tcW w:w="3117" w:type="dxa"/>
            <w:vAlign w:val="center"/>
          </w:tcPr>
          <w:p w14:paraId="2BF5F529" w14:textId="77777777" w:rsidR="00EA5C22" w:rsidRPr="00124CDE" w:rsidRDefault="00EA5C22" w:rsidP="000223CC">
            <w:pPr>
              <w:jc w:val="center"/>
              <w:rPr>
                <w:rFonts w:ascii="Helvetica" w:hAnsi="Helvetica"/>
              </w:rPr>
            </w:pPr>
            <w:r w:rsidRPr="00124CDE">
              <w:rPr>
                <w:rFonts w:ascii="Helvetica" w:hAnsi="Helvetica"/>
              </w:rPr>
              <w:t>50%</w:t>
            </w:r>
          </w:p>
        </w:tc>
      </w:tr>
    </w:tbl>
    <w:p w14:paraId="290228A5" w14:textId="77777777" w:rsidR="00EA5C22" w:rsidRPr="00124CDE" w:rsidRDefault="00EA5C22" w:rsidP="004760DE">
      <w:pPr>
        <w:rPr>
          <w:rFonts w:ascii="Helvetica" w:hAnsi="Helvetica"/>
        </w:rPr>
      </w:pPr>
    </w:p>
    <w:p w14:paraId="76AD4245" w14:textId="747DAB44" w:rsidR="006E4AB6" w:rsidRPr="00124CDE" w:rsidRDefault="006E4AB6"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Oscillated SF6 air mixture with calibrated frequencies and observe patterns. Record Angular Velocity, Linear Velocity, Angular Acceleration, Linear Acceleration and use this data to calculate the force of the vortex using the mass of the Ping Pong Balls</w:t>
      </w:r>
      <w:r w:rsidR="00124CDE">
        <w:rPr>
          <w:rFonts w:ascii="Helvetica" w:hAnsi="Helvetica"/>
          <w:sz w:val="22"/>
          <w:szCs w:val="22"/>
        </w:rPr>
        <w:t>.</w:t>
      </w:r>
    </w:p>
    <w:p w14:paraId="6FD44A86" w14:textId="77777777" w:rsidR="006E4AB6" w:rsidRPr="00124CDE" w:rsidRDefault="006E4AB6" w:rsidP="006E4AB6">
      <w:pPr>
        <w:rPr>
          <w:rFonts w:ascii="Helvetica" w:hAnsi="Helvetica"/>
        </w:rPr>
      </w:pPr>
    </w:p>
    <w:p w14:paraId="3E3BE174" w14:textId="77777777" w:rsidR="006E4AB6" w:rsidRPr="00124CDE" w:rsidRDefault="006E4AB6" w:rsidP="001F5A59">
      <w:pPr>
        <w:jc w:val="center"/>
        <w:outlineLvl w:val="0"/>
        <w:rPr>
          <w:rFonts w:ascii="Helvetica" w:hAnsi="Helvetica"/>
          <w:i/>
          <w:sz w:val="44"/>
        </w:rPr>
      </w:pPr>
      <w:r w:rsidRPr="00124CDE">
        <w:rPr>
          <w:rFonts w:ascii="Helvetica" w:hAnsi="Helvetica"/>
          <w:i/>
          <w:sz w:val="44"/>
        </w:rPr>
        <w:t>F</w:t>
      </w:r>
      <w:r w:rsidRPr="00124CDE">
        <w:rPr>
          <w:rFonts w:ascii="Helvetica" w:hAnsi="Helvetica"/>
          <w:i/>
          <w:sz w:val="44"/>
          <w:vertAlign w:val="subscript"/>
        </w:rPr>
        <w:t>vortex (torque)</w:t>
      </w:r>
      <w:r w:rsidRPr="00124CDE">
        <w:rPr>
          <w:rFonts w:ascii="Helvetica" w:hAnsi="Helvetica"/>
          <w:i/>
          <w:sz w:val="44"/>
        </w:rPr>
        <w:t xml:space="preserve"> = (m</w:t>
      </w:r>
      <w:r w:rsidRPr="00124CDE">
        <w:rPr>
          <w:rFonts w:ascii="Helvetica" w:hAnsi="Helvetica"/>
          <w:i/>
          <w:sz w:val="44"/>
          <w:vertAlign w:val="subscript"/>
        </w:rPr>
        <w:t>ping ping ball</w:t>
      </w:r>
      <w:r w:rsidRPr="00124CDE">
        <w:rPr>
          <w:rFonts w:ascii="Helvetica" w:hAnsi="Helvetica"/>
          <w:i/>
          <w:sz w:val="44"/>
        </w:rPr>
        <w:t>)(a</w:t>
      </w:r>
      <w:r w:rsidRPr="00124CDE">
        <w:rPr>
          <w:rFonts w:ascii="Helvetica" w:hAnsi="Helvetica"/>
          <w:i/>
          <w:sz w:val="44"/>
          <w:vertAlign w:val="subscript"/>
        </w:rPr>
        <w:t>linear</w:t>
      </w:r>
      <w:r w:rsidRPr="00124CDE">
        <w:rPr>
          <w:rFonts w:ascii="Helvetica" w:hAnsi="Helvetica"/>
          <w:i/>
          <w:sz w:val="44"/>
        </w:rPr>
        <w:t>)</w:t>
      </w:r>
    </w:p>
    <w:p w14:paraId="1A44F2D7" w14:textId="77777777" w:rsidR="006E4AB6" w:rsidRPr="00124CDE" w:rsidRDefault="006E4AB6" w:rsidP="006E4AB6">
      <w:pPr>
        <w:jc w:val="center"/>
        <w:rPr>
          <w:rFonts w:ascii="Helvetica" w:hAnsi="Helvetica"/>
          <w:i/>
          <w:sz w:val="44"/>
        </w:rPr>
      </w:pPr>
      <w:r w:rsidRPr="00124CDE">
        <w:rPr>
          <w:rFonts w:ascii="Helvetica" w:hAnsi="Helvetica"/>
          <w:i/>
          <w:sz w:val="44"/>
        </w:rPr>
        <w:t>a</w:t>
      </w:r>
      <w:r w:rsidRPr="00124CDE">
        <w:rPr>
          <w:rFonts w:ascii="Helvetica" w:hAnsi="Helvetica"/>
          <w:i/>
          <w:sz w:val="44"/>
          <w:vertAlign w:val="subscript"/>
        </w:rPr>
        <w:t>linear</w:t>
      </w:r>
      <w:r w:rsidRPr="00124CDE">
        <w:rPr>
          <w:rFonts w:ascii="Helvetica" w:hAnsi="Helvetica"/>
          <w:i/>
          <w:sz w:val="44"/>
        </w:rPr>
        <w:t xml:space="preserve"> = (r</w:t>
      </w:r>
      <w:r w:rsidRPr="00124CDE">
        <w:rPr>
          <w:rFonts w:ascii="Helvetica" w:hAnsi="Helvetica"/>
          <w:i/>
          <w:sz w:val="44"/>
          <w:vertAlign w:val="subscript"/>
        </w:rPr>
        <w:t>vortex</w:t>
      </w:r>
      <w:r w:rsidRPr="00124CDE">
        <w:rPr>
          <w:rFonts w:ascii="Helvetica" w:hAnsi="Helvetica"/>
          <w:i/>
          <w:sz w:val="44"/>
        </w:rPr>
        <w:t>)(a</w:t>
      </w:r>
      <w:r w:rsidRPr="00124CDE">
        <w:rPr>
          <w:rFonts w:ascii="Helvetica" w:hAnsi="Helvetica"/>
          <w:i/>
          <w:sz w:val="44"/>
          <w:vertAlign w:val="subscript"/>
        </w:rPr>
        <w:t>angular</w:t>
      </w:r>
      <w:r w:rsidRPr="00124CDE">
        <w:rPr>
          <w:rFonts w:ascii="Helvetica" w:hAnsi="Helvetica"/>
          <w:i/>
          <w:sz w:val="44"/>
        </w:rPr>
        <w:t>)</w:t>
      </w:r>
    </w:p>
    <w:p w14:paraId="6224D175" w14:textId="77777777" w:rsidR="006E4AB6" w:rsidRPr="00124CDE" w:rsidRDefault="006E4AB6" w:rsidP="006E4AB6">
      <w:pPr>
        <w:jc w:val="center"/>
        <w:rPr>
          <w:rFonts w:ascii="Helvetica" w:hAnsi="Helvetica"/>
          <w:i/>
          <w:sz w:val="44"/>
        </w:rPr>
      </w:pPr>
      <w:r w:rsidRPr="00124CDE">
        <w:rPr>
          <w:rFonts w:ascii="Helvetica" w:hAnsi="Helvetica"/>
          <w:i/>
          <w:sz w:val="44"/>
        </w:rPr>
        <w:t>(a</w:t>
      </w:r>
      <w:r w:rsidRPr="00124CDE">
        <w:rPr>
          <w:rFonts w:ascii="Helvetica" w:hAnsi="Helvetica"/>
          <w:i/>
          <w:sz w:val="44"/>
          <w:vertAlign w:val="subscript"/>
        </w:rPr>
        <w:t>angular</w:t>
      </w:r>
      <w:r w:rsidRPr="00124CDE">
        <w:rPr>
          <w:rFonts w:ascii="Helvetica" w:hAnsi="Helvetica"/>
          <w:i/>
          <w:sz w:val="44"/>
        </w:rPr>
        <w:t>) = (</w:t>
      </w:r>
      <w:r w:rsidRPr="00124CDE">
        <w:rPr>
          <w:rFonts w:ascii="Helvetica" w:eastAsia="Times New Roman" w:hAnsi="Helvetica" w:cs="Arial"/>
          <w:bCs/>
          <w:i/>
          <w:color w:val="222222"/>
          <w:sz w:val="44"/>
          <w:shd w:val="clear" w:color="auto" w:fill="FFFFFF"/>
        </w:rPr>
        <w:t>Δ</w:t>
      </w:r>
      <w:r w:rsidRPr="00124CDE">
        <w:rPr>
          <w:rFonts w:ascii="Helvetica" w:hAnsi="Helvetica"/>
          <w:i/>
          <w:sz w:val="44"/>
        </w:rPr>
        <w:t>v</w:t>
      </w:r>
      <w:r w:rsidRPr="00124CDE">
        <w:rPr>
          <w:rFonts w:ascii="Helvetica" w:hAnsi="Helvetica"/>
          <w:i/>
          <w:sz w:val="44"/>
          <w:vertAlign w:val="subscript"/>
        </w:rPr>
        <w:t>angular</w:t>
      </w:r>
      <w:r w:rsidRPr="00124CDE">
        <w:rPr>
          <w:rFonts w:ascii="Helvetica" w:hAnsi="Helvetica"/>
          <w:i/>
          <w:sz w:val="44"/>
        </w:rPr>
        <w:t>)(</w:t>
      </w:r>
      <w:r w:rsidRPr="00124CDE">
        <w:rPr>
          <w:rFonts w:ascii="Helvetica" w:hAnsi="Helvetica" w:cs="Arial"/>
          <w:bCs/>
          <w:i/>
          <w:color w:val="222222"/>
          <w:shd w:val="clear" w:color="auto" w:fill="FFFFFF"/>
        </w:rPr>
        <w:t xml:space="preserve"> </w:t>
      </w:r>
      <w:r w:rsidRPr="00124CDE">
        <w:rPr>
          <w:rFonts w:ascii="Helvetica" w:eastAsia="Times New Roman" w:hAnsi="Helvetica" w:cs="Arial"/>
          <w:bCs/>
          <w:i/>
          <w:color w:val="222222"/>
          <w:sz w:val="44"/>
          <w:shd w:val="clear" w:color="auto" w:fill="FFFFFF"/>
        </w:rPr>
        <w:t>Δ</w:t>
      </w:r>
      <w:r w:rsidRPr="00124CDE">
        <w:rPr>
          <w:rFonts w:ascii="Helvetica" w:hAnsi="Helvetica"/>
          <w:i/>
          <w:sz w:val="44"/>
        </w:rPr>
        <w:t>t)</w:t>
      </w:r>
    </w:p>
    <w:p w14:paraId="39846DEA" w14:textId="7A407D31" w:rsidR="006E4AB6" w:rsidRPr="00124CDE" w:rsidRDefault="006E4AB6" w:rsidP="006E4AB6">
      <w:pPr>
        <w:jc w:val="center"/>
        <w:rPr>
          <w:rFonts w:ascii="Helvetica" w:eastAsia="Times New Roman" w:hAnsi="Helvetica" w:cs="Arial"/>
          <w:bCs/>
          <w:i/>
          <w:color w:val="222222"/>
          <w:sz w:val="44"/>
          <w:shd w:val="clear" w:color="auto" w:fill="FFFFFF"/>
        </w:rPr>
      </w:pPr>
      <w:r w:rsidRPr="00124CDE">
        <w:rPr>
          <w:rFonts w:ascii="Helvetica" w:hAnsi="Helvetica"/>
          <w:i/>
          <w:sz w:val="44"/>
        </w:rPr>
        <w:t>(</w:t>
      </w:r>
      <w:r w:rsidR="00C001E4" w:rsidRPr="00124CDE">
        <w:rPr>
          <w:rFonts w:ascii="Helvetica" w:hAnsi="Helvetica"/>
          <w:i/>
          <w:sz w:val="44"/>
        </w:rPr>
        <w:t>v</w:t>
      </w:r>
      <w:r w:rsidRPr="00124CDE">
        <w:rPr>
          <w:rFonts w:ascii="Helvetica" w:hAnsi="Helvetica"/>
          <w:i/>
          <w:sz w:val="44"/>
          <w:vertAlign w:val="subscript"/>
        </w:rPr>
        <w:t>angular</w:t>
      </w:r>
      <w:r w:rsidRPr="00124CDE">
        <w:rPr>
          <w:rFonts w:ascii="Helvetica" w:hAnsi="Helvetica"/>
          <w:i/>
          <w:sz w:val="44"/>
        </w:rPr>
        <w:t>) = (</w:t>
      </w:r>
      <w:r w:rsidRPr="00124CDE">
        <w:rPr>
          <w:rFonts w:ascii="Helvetica" w:eastAsia="Times New Roman" w:hAnsi="Helvetica" w:cs="Arial"/>
          <w:bCs/>
          <w:i/>
          <w:color w:val="222222"/>
          <w:sz w:val="44"/>
          <w:shd w:val="clear" w:color="auto" w:fill="FFFFFF"/>
        </w:rPr>
        <w:t>Δθ)( Δt)</w:t>
      </w:r>
    </w:p>
    <w:p w14:paraId="3C7CB595" w14:textId="77777777" w:rsidR="00D718FE" w:rsidRDefault="00D718FE" w:rsidP="006E4AB6">
      <w:pPr>
        <w:jc w:val="center"/>
        <w:rPr>
          <w:rFonts w:ascii="Helvetica" w:eastAsia="Times New Roman" w:hAnsi="Helvetica" w:cs="Arial"/>
          <w:bCs/>
          <w:i/>
          <w:color w:val="222222"/>
          <w:sz w:val="44"/>
          <w:shd w:val="clear" w:color="auto" w:fill="FFFFFF"/>
        </w:rPr>
      </w:pPr>
    </w:p>
    <w:p w14:paraId="3FE09928" w14:textId="17872DCB" w:rsidR="0021750D" w:rsidRPr="0021750D" w:rsidRDefault="0021750D" w:rsidP="0021750D">
      <w:pPr>
        <w:jc w:val="center"/>
        <w:rPr>
          <w:rFonts w:ascii="Helvetica" w:eastAsia="Times New Roman" w:hAnsi="Helvetica" w:cs="Arial"/>
          <w:bCs/>
          <w:i/>
          <w:color w:val="222222"/>
          <w:sz w:val="44"/>
          <w:shd w:val="clear" w:color="auto" w:fill="FFFFFF"/>
        </w:rPr>
      </w:pPr>
    </w:p>
    <w:p w14:paraId="6CC651A4" w14:textId="77777777" w:rsidR="00B55854" w:rsidRPr="00124CDE" w:rsidRDefault="00B55854" w:rsidP="006E4AB6">
      <w:pPr>
        <w:jc w:val="center"/>
        <w:rPr>
          <w:rFonts w:ascii="Helvetica" w:eastAsia="Times New Roman" w:hAnsi="Helvetica" w:cs="Arial"/>
          <w:bCs/>
          <w:i/>
          <w:color w:val="222222"/>
          <w:sz w:val="44"/>
          <w:shd w:val="clear" w:color="auto" w:fill="FFFFFF"/>
        </w:rPr>
      </w:pPr>
    </w:p>
    <w:p w14:paraId="0D8C8998" w14:textId="53228EF1" w:rsidR="00F077C8" w:rsidRPr="00A540C2" w:rsidRDefault="00D718FE" w:rsidP="004760DE">
      <w:pPr>
        <w:rPr>
          <w:rFonts w:ascii="Helvetica" w:hAnsi="Helvetica"/>
          <w:color w:val="000000" w:themeColor="text1"/>
          <w:sz w:val="22"/>
          <w:szCs w:val="22"/>
        </w:rPr>
      </w:pPr>
      <w:r w:rsidRPr="00124CDE">
        <w:rPr>
          <w:rFonts w:ascii="Helvetica" w:hAnsi="Helvetica"/>
          <w:color w:val="000000" w:themeColor="text1"/>
          <w:sz w:val="22"/>
          <w:szCs w:val="22"/>
        </w:rPr>
        <w:t>As</w:t>
      </w:r>
      <w:r w:rsidR="00B55854">
        <w:rPr>
          <w:rFonts w:ascii="Helvetica" w:hAnsi="Helvetica"/>
          <w:color w:val="000000" w:themeColor="text1"/>
          <w:sz w:val="22"/>
          <w:szCs w:val="22"/>
        </w:rPr>
        <w:t>)</w:t>
      </w:r>
      <w:r w:rsidRPr="00124CDE">
        <w:rPr>
          <w:rFonts w:ascii="Helvetica" w:hAnsi="Helvetica"/>
          <w:color w:val="000000" w:themeColor="text1"/>
          <w:sz w:val="22"/>
          <w:szCs w:val="22"/>
        </w:rPr>
        <w:t xml:space="preserve">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638742C4" w14:textId="77777777" w:rsidR="00F077C8" w:rsidRDefault="00F077C8" w:rsidP="004760DE">
      <w:pPr>
        <w:rPr>
          <w:rFonts w:ascii="Helvetica" w:hAnsi="Helvetica"/>
        </w:rPr>
      </w:pPr>
    </w:p>
    <w:p w14:paraId="39E435BD" w14:textId="77777777" w:rsidR="00D91CBA" w:rsidRDefault="00D91CBA" w:rsidP="004760DE">
      <w:pPr>
        <w:rPr>
          <w:rFonts w:ascii="Helvetica" w:hAnsi="Helvetica"/>
        </w:rPr>
      </w:pPr>
    </w:p>
    <w:p w14:paraId="02EE6A6E" w14:textId="77777777" w:rsidR="00D91CBA" w:rsidRDefault="00D91CBA" w:rsidP="004760DE">
      <w:pPr>
        <w:rPr>
          <w:rFonts w:ascii="Helvetica" w:hAnsi="Helvetica"/>
        </w:rPr>
      </w:pPr>
    </w:p>
    <w:p w14:paraId="0F75BE7A" w14:textId="77777777" w:rsidR="00D91CBA" w:rsidRDefault="00D91CBA" w:rsidP="004760DE">
      <w:pPr>
        <w:rPr>
          <w:rFonts w:ascii="Helvetica" w:hAnsi="Helvetica"/>
        </w:rPr>
      </w:pPr>
    </w:p>
    <w:p w14:paraId="331910DC" w14:textId="77777777" w:rsidR="00D91CBA" w:rsidRDefault="00D91CBA" w:rsidP="004760DE">
      <w:pPr>
        <w:rPr>
          <w:rFonts w:ascii="Helvetica" w:hAnsi="Helvetica"/>
        </w:rPr>
      </w:pPr>
    </w:p>
    <w:p w14:paraId="63A89DCA" w14:textId="77777777" w:rsidR="00D91CBA" w:rsidRDefault="00D91CBA" w:rsidP="004760DE">
      <w:pPr>
        <w:rPr>
          <w:rFonts w:ascii="Helvetica" w:hAnsi="Helvetica"/>
        </w:rPr>
      </w:pPr>
    </w:p>
    <w:p w14:paraId="56BA2E5D" w14:textId="77777777" w:rsidR="00D91CBA" w:rsidRDefault="00D91CBA" w:rsidP="004760DE">
      <w:pPr>
        <w:rPr>
          <w:rFonts w:ascii="Helvetica" w:hAnsi="Helvetica"/>
        </w:rPr>
      </w:pPr>
    </w:p>
    <w:p w14:paraId="3F9199C6" w14:textId="77777777" w:rsidR="00D91CBA" w:rsidRDefault="00D91CBA" w:rsidP="004760DE">
      <w:pPr>
        <w:rPr>
          <w:rFonts w:ascii="Helvetica" w:hAnsi="Helvetica"/>
        </w:rPr>
      </w:pPr>
    </w:p>
    <w:p w14:paraId="4FC521A9" w14:textId="77777777" w:rsidR="00D91CBA" w:rsidRDefault="00D91CBA" w:rsidP="004760DE">
      <w:pPr>
        <w:rPr>
          <w:rFonts w:ascii="Helvetica" w:hAnsi="Helvetica"/>
        </w:rPr>
      </w:pPr>
    </w:p>
    <w:p w14:paraId="58A93D57" w14:textId="77777777" w:rsidR="00D91CBA" w:rsidRPr="00124CDE" w:rsidRDefault="00D91CBA" w:rsidP="004760DE">
      <w:pPr>
        <w:rPr>
          <w:rFonts w:ascii="Helvetica" w:hAnsi="Helvetica"/>
        </w:rPr>
      </w:pPr>
    </w:p>
    <w:p w14:paraId="1606B396" w14:textId="77777777" w:rsidR="00DD625E" w:rsidRPr="00124CDE" w:rsidRDefault="00DD625E" w:rsidP="004760DE">
      <w:pPr>
        <w:rPr>
          <w:rFonts w:ascii="Helvetica" w:hAnsi="Helvetica"/>
        </w:rPr>
      </w:pPr>
    </w:p>
    <w:p w14:paraId="0ABD7506" w14:textId="77777777" w:rsidR="00F077C8" w:rsidRDefault="006E4AB6" w:rsidP="001F5A59">
      <w:pPr>
        <w:jc w:val="center"/>
        <w:outlineLvl w:val="0"/>
        <w:rPr>
          <w:rFonts w:ascii="Helvetica" w:hAnsi="Helvetica"/>
          <w:b/>
        </w:rPr>
      </w:pPr>
      <w:r w:rsidRPr="00F077C8">
        <w:rPr>
          <w:rFonts w:ascii="Helvetica" w:hAnsi="Helvetica"/>
          <w:b/>
        </w:rPr>
        <w:lastRenderedPageBreak/>
        <w:t xml:space="preserve">Methods, Part 3-B: </w:t>
      </w:r>
      <w:r w:rsidR="009178C8" w:rsidRPr="00F077C8">
        <w:rPr>
          <w:rFonts w:ascii="Helvetica" w:hAnsi="Helvetica"/>
          <w:b/>
        </w:rPr>
        <w:t>Visualizing Calibrated Frequencies with CO2 vapor</w:t>
      </w:r>
    </w:p>
    <w:p w14:paraId="0A1ABA94" w14:textId="7E20EF25" w:rsidR="00E8082F" w:rsidRPr="00F077C8" w:rsidRDefault="009178C8" w:rsidP="00F077C8">
      <w:pPr>
        <w:jc w:val="center"/>
        <w:rPr>
          <w:rFonts w:ascii="Helvetica" w:hAnsi="Helvetica"/>
          <w:b/>
        </w:rPr>
      </w:pPr>
      <w:r w:rsidRPr="00F077C8">
        <w:rPr>
          <w:rFonts w:ascii="Helvetica" w:hAnsi="Helvetica"/>
          <w:b/>
          <w:color w:val="FF0000"/>
        </w:rPr>
        <w:t>(ONLY IF SAFE FOR TEST ENVIRONMENT)</w:t>
      </w:r>
    </w:p>
    <w:p w14:paraId="353A182C" w14:textId="77777777" w:rsidR="009178C8" w:rsidRPr="00124CDE" w:rsidRDefault="009178C8" w:rsidP="004760DE">
      <w:pPr>
        <w:rPr>
          <w:rFonts w:ascii="Helvetica" w:hAnsi="Helvetica"/>
          <w:b/>
          <w:sz w:val="28"/>
        </w:rPr>
      </w:pPr>
    </w:p>
    <w:p w14:paraId="10BE3165" w14:textId="23B42BF1" w:rsidR="009178C8" w:rsidRPr="00124CDE" w:rsidRDefault="009178C8" w:rsidP="004760DE">
      <w:pPr>
        <w:rPr>
          <w:rFonts w:ascii="Helvetica" w:hAnsi="Helvetica"/>
          <w:sz w:val="22"/>
          <w:szCs w:val="22"/>
        </w:rPr>
      </w:pPr>
      <w:r w:rsidRPr="00124CDE">
        <w:rPr>
          <w:rFonts w:ascii="Helvetica" w:hAnsi="Helvetica"/>
          <w:sz w:val="22"/>
          <w:szCs w:val="22"/>
        </w:rPr>
        <w:t xml:space="preserve">For further visualization of a gas vortex, gas created by placing dry ice in a measuring cup filled with hot water will be poured into the SHM experimentation chamber during oscillation of vortex frequencies. This experimentation is optional and is only for visualization purposes. observations such as shape and size may be able to be calculated, but velocity, acceleration and force will be difficult to determine without </w:t>
      </w:r>
      <w:r w:rsidR="00B12730" w:rsidRPr="00124CDE">
        <w:rPr>
          <w:rFonts w:ascii="Helvetica" w:hAnsi="Helvetica"/>
          <w:sz w:val="22"/>
          <w:szCs w:val="22"/>
        </w:rPr>
        <w:t>measurable particles.</w:t>
      </w:r>
    </w:p>
    <w:p w14:paraId="2E6AF592" w14:textId="77777777" w:rsidR="003D1E21" w:rsidRPr="00124CDE" w:rsidRDefault="003D1E21" w:rsidP="004760DE">
      <w:pPr>
        <w:rPr>
          <w:rFonts w:ascii="Helvetica" w:hAnsi="Helvetica"/>
        </w:rPr>
      </w:pPr>
    </w:p>
    <w:p w14:paraId="585BA0C1" w14:textId="0FF3E160" w:rsidR="003D1E21" w:rsidRPr="00124CDE" w:rsidRDefault="003D1E21" w:rsidP="003D1E21">
      <w:pPr>
        <w:jc w:val="center"/>
        <w:rPr>
          <w:rFonts w:ascii="Helvetica" w:hAnsi="Helvetica"/>
          <w:b/>
        </w:rPr>
      </w:pPr>
      <w:r w:rsidRPr="00124CDE">
        <w:rPr>
          <w:rFonts w:ascii="Helvetica" w:hAnsi="Helvetica"/>
          <w:b/>
          <w:color w:val="FF0000"/>
        </w:rPr>
        <w:t>!!!ENSURE TEMPERATURE OF CO2 IS NOT DAMAGING TO SHM CHAMBER!!!</w:t>
      </w:r>
    </w:p>
    <w:p w14:paraId="7CC38314" w14:textId="77777777" w:rsidR="003D1E21" w:rsidRPr="00124CDE" w:rsidRDefault="003D1E21" w:rsidP="004760DE">
      <w:pPr>
        <w:rPr>
          <w:rFonts w:ascii="Helvetica" w:hAnsi="Helvetica"/>
        </w:rPr>
      </w:pPr>
    </w:p>
    <w:p w14:paraId="73889A10" w14:textId="75E491AF"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Initiate calibrated frequencies with open container</w:t>
      </w:r>
    </w:p>
    <w:p w14:paraId="5CB5EDBE" w14:textId="77777777" w:rsidR="003D1E21" w:rsidRPr="00124CDE" w:rsidRDefault="003D1E21" w:rsidP="004760DE">
      <w:pPr>
        <w:rPr>
          <w:rFonts w:ascii="Helvetica" w:hAnsi="Helvetica"/>
          <w:sz w:val="22"/>
          <w:szCs w:val="22"/>
        </w:rPr>
      </w:pPr>
    </w:p>
    <w:p w14:paraId="4A6E85F0" w14:textId="7C7FC525"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Place Dry Ice in pouring vessel with warm water.</w:t>
      </w:r>
    </w:p>
    <w:p w14:paraId="74BC7274" w14:textId="77777777" w:rsidR="003D1E21" w:rsidRPr="00124CDE" w:rsidRDefault="003D1E21" w:rsidP="004760DE">
      <w:pPr>
        <w:rPr>
          <w:rFonts w:ascii="Helvetica" w:hAnsi="Helvetica"/>
          <w:sz w:val="22"/>
          <w:szCs w:val="22"/>
        </w:rPr>
      </w:pPr>
    </w:p>
    <w:p w14:paraId="4CBB2A21" w14:textId="18BCD710"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Carefully without allowing liquid to fall, pour CO</w:t>
      </w:r>
      <w:r w:rsidRPr="00124CDE">
        <w:rPr>
          <w:rFonts w:ascii="Helvetica" w:hAnsi="Helvetica"/>
          <w:sz w:val="22"/>
          <w:szCs w:val="22"/>
          <w:vertAlign w:val="subscript"/>
        </w:rPr>
        <w:t>2</w:t>
      </w:r>
      <w:r w:rsidRPr="00124CDE">
        <w:rPr>
          <w:rFonts w:ascii="Helvetica" w:hAnsi="Helvetica"/>
          <w:sz w:val="22"/>
          <w:szCs w:val="22"/>
        </w:rPr>
        <w:t xml:space="preserve"> gas into active SHM chamber.</w:t>
      </w:r>
    </w:p>
    <w:p w14:paraId="1F933138" w14:textId="77777777" w:rsidR="003D1E21" w:rsidRPr="00124CDE" w:rsidRDefault="003D1E21" w:rsidP="004760DE">
      <w:pPr>
        <w:rPr>
          <w:rFonts w:ascii="Helvetica" w:hAnsi="Helvetica"/>
          <w:sz w:val="22"/>
          <w:szCs w:val="22"/>
        </w:rPr>
      </w:pPr>
    </w:p>
    <w:p w14:paraId="6CD3F1DB" w14:textId="77D265FE"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observe CO</w:t>
      </w:r>
      <w:r w:rsidRPr="00124CDE">
        <w:rPr>
          <w:rFonts w:ascii="Helvetica" w:hAnsi="Helvetica"/>
          <w:sz w:val="22"/>
          <w:szCs w:val="22"/>
          <w:vertAlign w:val="subscript"/>
        </w:rPr>
        <w:t>2</w:t>
      </w:r>
      <w:r w:rsidRPr="00124CDE">
        <w:rPr>
          <w:rFonts w:ascii="Helvetica" w:hAnsi="Helvetica"/>
          <w:sz w:val="22"/>
          <w:szCs w:val="22"/>
        </w:rPr>
        <w:t xml:space="preserve"> gas cloud, find diameter, height and shape of vortex formation.</w:t>
      </w:r>
    </w:p>
    <w:p w14:paraId="5D9FB0FD" w14:textId="77777777" w:rsidR="003D1E21" w:rsidRPr="00124CDE" w:rsidRDefault="003D1E21" w:rsidP="004760DE">
      <w:pPr>
        <w:rPr>
          <w:rFonts w:ascii="Helvetica" w:hAnsi="Helvetica"/>
          <w:sz w:val="22"/>
          <w:szCs w:val="22"/>
        </w:rPr>
      </w:pPr>
    </w:p>
    <w:p w14:paraId="5255D385" w14:textId="06E8DCCA" w:rsidR="003D1E21" w:rsidRPr="00124CDE" w:rsidRDefault="003D1E21" w:rsidP="001F5A59">
      <w:pPr>
        <w:ind w:left="720"/>
        <w:outlineLvl w:val="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Record all observations for later investigation</w:t>
      </w:r>
    </w:p>
    <w:p w14:paraId="26A0E87D" w14:textId="77777777" w:rsidR="00D718FE" w:rsidRPr="00124CDE" w:rsidRDefault="00D718FE" w:rsidP="004760DE">
      <w:pPr>
        <w:rPr>
          <w:rFonts w:ascii="Helvetica" w:hAnsi="Helvetica"/>
          <w:sz w:val="22"/>
          <w:szCs w:val="22"/>
        </w:rPr>
      </w:pPr>
    </w:p>
    <w:p w14:paraId="4CD5A137" w14:textId="77777777" w:rsidR="002B47B3" w:rsidRPr="00124CDE" w:rsidRDefault="002B47B3" w:rsidP="004760DE">
      <w:pPr>
        <w:rPr>
          <w:rFonts w:ascii="Helvetica" w:hAnsi="Helvetica"/>
        </w:rPr>
      </w:pPr>
    </w:p>
    <w:p w14:paraId="3A969EB6" w14:textId="77777777" w:rsidR="002B47B3" w:rsidRPr="00124CDE" w:rsidRDefault="002B47B3" w:rsidP="004760DE">
      <w:pPr>
        <w:rPr>
          <w:rFonts w:ascii="Helvetica" w:hAnsi="Helvetica"/>
        </w:rPr>
      </w:pPr>
    </w:p>
    <w:p w14:paraId="3F537CE4" w14:textId="77777777" w:rsidR="002B47B3" w:rsidRPr="00124CDE" w:rsidRDefault="002B47B3" w:rsidP="004760DE">
      <w:pPr>
        <w:rPr>
          <w:rFonts w:ascii="Helvetica" w:hAnsi="Helvetica"/>
        </w:rPr>
      </w:pPr>
    </w:p>
    <w:p w14:paraId="00EB0954" w14:textId="77777777" w:rsidR="002B47B3" w:rsidRPr="00124CDE" w:rsidRDefault="002B47B3" w:rsidP="004760DE">
      <w:pPr>
        <w:rPr>
          <w:rFonts w:ascii="Helvetica" w:hAnsi="Helvetica"/>
        </w:rPr>
      </w:pPr>
    </w:p>
    <w:p w14:paraId="53D18E77" w14:textId="77777777" w:rsidR="002B47B3" w:rsidRPr="00124CDE" w:rsidRDefault="002B47B3" w:rsidP="004760DE">
      <w:pPr>
        <w:rPr>
          <w:rFonts w:ascii="Helvetica" w:hAnsi="Helvetica"/>
        </w:rPr>
      </w:pPr>
    </w:p>
    <w:p w14:paraId="295358DA" w14:textId="77777777" w:rsidR="002B47B3" w:rsidRPr="00124CDE" w:rsidRDefault="002B47B3" w:rsidP="004760DE">
      <w:pPr>
        <w:rPr>
          <w:rFonts w:ascii="Helvetica" w:hAnsi="Helvetica"/>
        </w:rPr>
      </w:pPr>
    </w:p>
    <w:p w14:paraId="7D847E88" w14:textId="77777777" w:rsidR="002B47B3" w:rsidRPr="00124CDE" w:rsidRDefault="002B47B3" w:rsidP="004760DE">
      <w:pPr>
        <w:rPr>
          <w:rFonts w:ascii="Helvetica" w:hAnsi="Helvetica"/>
        </w:rPr>
      </w:pPr>
    </w:p>
    <w:p w14:paraId="5EF7115A" w14:textId="77777777" w:rsidR="002B47B3" w:rsidRDefault="002B47B3" w:rsidP="004760DE">
      <w:pPr>
        <w:rPr>
          <w:rFonts w:ascii="Helvetica" w:hAnsi="Helvetica"/>
        </w:rPr>
      </w:pPr>
    </w:p>
    <w:p w14:paraId="7F1BFDBE" w14:textId="77777777" w:rsidR="00A540C2" w:rsidRDefault="00A540C2" w:rsidP="004760DE">
      <w:pPr>
        <w:rPr>
          <w:rFonts w:ascii="Helvetica" w:hAnsi="Helvetica"/>
        </w:rPr>
      </w:pPr>
    </w:p>
    <w:p w14:paraId="6FE25795" w14:textId="77777777" w:rsidR="00A540C2" w:rsidRDefault="00A540C2" w:rsidP="004760DE">
      <w:pPr>
        <w:rPr>
          <w:rFonts w:ascii="Helvetica" w:hAnsi="Helvetica"/>
        </w:rPr>
      </w:pPr>
    </w:p>
    <w:p w14:paraId="5946EF2E" w14:textId="77777777" w:rsidR="00A540C2" w:rsidRDefault="00A540C2" w:rsidP="004760DE">
      <w:pPr>
        <w:rPr>
          <w:rFonts w:ascii="Helvetica" w:hAnsi="Helvetica"/>
        </w:rPr>
      </w:pPr>
    </w:p>
    <w:p w14:paraId="1152A1E3" w14:textId="77777777" w:rsidR="00A540C2" w:rsidRDefault="00A540C2" w:rsidP="004760DE">
      <w:pPr>
        <w:rPr>
          <w:rFonts w:ascii="Helvetica" w:hAnsi="Helvetica"/>
        </w:rPr>
      </w:pPr>
    </w:p>
    <w:p w14:paraId="2A1943B4" w14:textId="77777777" w:rsidR="00A540C2" w:rsidRDefault="00A540C2" w:rsidP="004760DE">
      <w:pPr>
        <w:rPr>
          <w:rFonts w:ascii="Helvetica" w:hAnsi="Helvetica"/>
        </w:rPr>
      </w:pPr>
    </w:p>
    <w:p w14:paraId="264719BF" w14:textId="77777777" w:rsidR="00A540C2" w:rsidRDefault="00A540C2" w:rsidP="004760DE">
      <w:pPr>
        <w:rPr>
          <w:rFonts w:ascii="Helvetica" w:hAnsi="Helvetica"/>
        </w:rPr>
      </w:pPr>
    </w:p>
    <w:p w14:paraId="10B3878F" w14:textId="77777777" w:rsidR="00A540C2" w:rsidRDefault="00A540C2" w:rsidP="004760DE">
      <w:pPr>
        <w:rPr>
          <w:rFonts w:ascii="Helvetica" w:hAnsi="Helvetica"/>
        </w:rPr>
      </w:pPr>
    </w:p>
    <w:p w14:paraId="52644440" w14:textId="77777777" w:rsidR="00A540C2" w:rsidRDefault="00A540C2" w:rsidP="004760DE">
      <w:pPr>
        <w:rPr>
          <w:rFonts w:ascii="Helvetica" w:hAnsi="Helvetica"/>
        </w:rPr>
      </w:pPr>
    </w:p>
    <w:p w14:paraId="6B9B3A24" w14:textId="77777777" w:rsidR="00A540C2" w:rsidRDefault="00A540C2" w:rsidP="004760DE">
      <w:pPr>
        <w:rPr>
          <w:rFonts w:ascii="Helvetica" w:hAnsi="Helvetica"/>
        </w:rPr>
      </w:pPr>
    </w:p>
    <w:p w14:paraId="3D1270B0" w14:textId="77777777" w:rsidR="00A540C2" w:rsidRDefault="00A540C2" w:rsidP="004760DE">
      <w:pPr>
        <w:rPr>
          <w:rFonts w:ascii="Helvetica" w:hAnsi="Helvetica"/>
        </w:rPr>
      </w:pPr>
    </w:p>
    <w:p w14:paraId="0779E24A" w14:textId="77777777" w:rsidR="00A540C2" w:rsidRDefault="00A540C2" w:rsidP="004760DE">
      <w:pPr>
        <w:rPr>
          <w:rFonts w:ascii="Helvetica" w:hAnsi="Helvetica"/>
        </w:rPr>
      </w:pPr>
    </w:p>
    <w:p w14:paraId="69EAD5E5" w14:textId="77777777" w:rsidR="00A540C2" w:rsidRDefault="00A540C2" w:rsidP="004760DE">
      <w:pPr>
        <w:rPr>
          <w:rFonts w:ascii="Helvetica" w:hAnsi="Helvetica"/>
        </w:rPr>
      </w:pPr>
    </w:p>
    <w:p w14:paraId="711CA80D" w14:textId="77777777" w:rsidR="00A540C2" w:rsidRDefault="00A540C2" w:rsidP="004760DE">
      <w:pPr>
        <w:rPr>
          <w:rFonts w:ascii="Helvetica" w:hAnsi="Helvetica"/>
        </w:rPr>
      </w:pPr>
    </w:p>
    <w:p w14:paraId="7367F035" w14:textId="77777777" w:rsidR="00A540C2" w:rsidRDefault="00A540C2" w:rsidP="004760DE">
      <w:pPr>
        <w:rPr>
          <w:rFonts w:ascii="Helvetica" w:hAnsi="Helvetica"/>
        </w:rPr>
      </w:pPr>
    </w:p>
    <w:p w14:paraId="753763AA" w14:textId="77777777" w:rsidR="00A540C2" w:rsidRPr="00124CDE" w:rsidRDefault="00A540C2" w:rsidP="004760DE">
      <w:pPr>
        <w:rPr>
          <w:rFonts w:ascii="Helvetica" w:hAnsi="Helvetica"/>
        </w:rPr>
      </w:pPr>
    </w:p>
    <w:p w14:paraId="4761A3E7" w14:textId="77777777" w:rsidR="002B47B3" w:rsidRPr="00124CDE" w:rsidRDefault="002B47B3" w:rsidP="004760DE">
      <w:pPr>
        <w:rPr>
          <w:rFonts w:ascii="Helvetica" w:hAnsi="Helvetica"/>
        </w:rPr>
      </w:pPr>
    </w:p>
    <w:p w14:paraId="686DA751" w14:textId="6FA3107D" w:rsidR="00B00C04" w:rsidRPr="00124CDE" w:rsidRDefault="00661B62" w:rsidP="00D91CBA">
      <w:pPr>
        <w:jc w:val="center"/>
        <w:rPr>
          <w:rFonts w:ascii="Helvetica" w:hAnsi="Helvetica"/>
          <w:b/>
          <w:sz w:val="40"/>
          <w:szCs w:val="40"/>
        </w:rPr>
      </w:pPr>
      <w:r w:rsidRPr="00124CDE">
        <w:rPr>
          <w:rFonts w:ascii="Helvetica" w:hAnsi="Helvetica"/>
          <w:b/>
          <w:sz w:val="40"/>
          <w:szCs w:val="40"/>
        </w:rPr>
        <w:lastRenderedPageBreak/>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p>
    <w:p w14:paraId="64AFCA60" w14:textId="77777777" w:rsidR="00124CDE" w:rsidRPr="00F077C8" w:rsidRDefault="00124CDE" w:rsidP="001F5A59">
      <w:pPr>
        <w:outlineLvl w:val="0"/>
        <w:rPr>
          <w:rFonts w:ascii="Helvetica" w:hAnsi="Helvetica"/>
          <w:sz w:val="22"/>
          <w:szCs w:val="22"/>
        </w:rPr>
      </w:pPr>
      <w:r w:rsidRPr="00F077C8">
        <w:rPr>
          <w:rFonts w:ascii="Helvetica" w:hAnsi="Helvetica"/>
          <w:b/>
          <w:color w:val="70AD47" w:themeColor="accent6"/>
          <w:sz w:val="22"/>
          <w:szCs w:val="22"/>
        </w:rPr>
        <w:t xml:space="preserve">GREEN </w:t>
      </w:r>
      <w:r w:rsidRPr="00F077C8">
        <w:rPr>
          <w:rFonts w:ascii="Helvetica" w:hAnsi="Helvetica"/>
          <w:sz w:val="22"/>
          <w:szCs w:val="22"/>
        </w:rPr>
        <w:t>= AVAILABLE ON CAMPUS</w:t>
      </w:r>
    </w:p>
    <w:p w14:paraId="4A3EC246" w14:textId="0B8CBF1D" w:rsidR="00124CDE" w:rsidRPr="00F077C8" w:rsidRDefault="00124CDE" w:rsidP="001F5A59">
      <w:pPr>
        <w:outlineLvl w:val="0"/>
        <w:rPr>
          <w:rFonts w:ascii="Helvetica" w:hAnsi="Helvetica"/>
          <w:sz w:val="22"/>
          <w:szCs w:val="22"/>
        </w:rPr>
      </w:pPr>
      <w:r w:rsidRPr="00F077C8">
        <w:rPr>
          <w:rFonts w:ascii="Helvetica" w:hAnsi="Helvetica"/>
          <w:b/>
          <w:color w:val="7030A0"/>
          <w:sz w:val="22"/>
          <w:szCs w:val="22"/>
        </w:rPr>
        <w:t xml:space="preserve">PURPLE </w:t>
      </w:r>
      <w:r w:rsidRPr="00F077C8">
        <w:rPr>
          <w:rFonts w:ascii="Helvetica" w:hAnsi="Helvetica"/>
          <w:sz w:val="22"/>
          <w:szCs w:val="22"/>
        </w:rPr>
        <w:t>&amp;</w:t>
      </w:r>
      <w:r w:rsidRPr="00F077C8">
        <w:rPr>
          <w:rFonts w:ascii="Helvetica" w:hAnsi="Helvetica"/>
          <w:b/>
          <w:sz w:val="22"/>
          <w:szCs w:val="22"/>
        </w:rPr>
        <w:t xml:space="preserve"> </w:t>
      </w:r>
      <w:r w:rsidRPr="00F077C8">
        <w:rPr>
          <w:rFonts w:ascii="Helvetica" w:hAnsi="Helvetica"/>
          <w:b/>
          <w:color w:val="FFC000" w:themeColor="accent4"/>
          <w:sz w:val="22"/>
          <w:szCs w:val="22"/>
        </w:rPr>
        <w:t>GOLD</w:t>
      </w:r>
      <w:r w:rsidRPr="00F077C8">
        <w:rPr>
          <w:rFonts w:ascii="Helvetica" w:hAnsi="Helvetica"/>
          <w:sz w:val="22"/>
          <w:szCs w:val="22"/>
        </w:rPr>
        <w:t xml:space="preserve"> = POSSIBLE ACADEMIC LOAN</w:t>
      </w:r>
    </w:p>
    <w:p w14:paraId="171402BA" w14:textId="744C0163" w:rsidR="00F077C8" w:rsidRDefault="00F077C8" w:rsidP="00F077C8">
      <w:pPr>
        <w:rPr>
          <w:rFonts w:ascii="Helvetica" w:hAnsi="Helvetica"/>
          <w:color w:val="000000" w:themeColor="text1"/>
          <w:sz w:val="22"/>
          <w:szCs w:val="22"/>
        </w:rPr>
      </w:pPr>
      <w:r w:rsidRPr="00F077C8">
        <w:rPr>
          <w:rFonts w:ascii="Helvetica" w:hAnsi="Helvetica"/>
          <w:b/>
          <w:color w:val="C00000"/>
          <w:sz w:val="22"/>
          <w:szCs w:val="22"/>
        </w:rPr>
        <w:t xml:space="preserve">RED </w:t>
      </w:r>
      <w:r w:rsidRPr="00F077C8">
        <w:rPr>
          <w:rFonts w:ascii="Helvetica" w:hAnsi="Helvetica"/>
          <w:color w:val="000000" w:themeColor="text1"/>
          <w:sz w:val="22"/>
          <w:szCs w:val="22"/>
        </w:rPr>
        <w:t>= LOOKING FOR AT LIBRARY</w:t>
      </w:r>
    </w:p>
    <w:p w14:paraId="22DE199E" w14:textId="1083E07B" w:rsidR="00F077C8" w:rsidRPr="00F077C8" w:rsidRDefault="00F077C8" w:rsidP="00F077C8">
      <w:pPr>
        <w:rPr>
          <w:rFonts w:ascii="Helvetica" w:hAnsi="Helvetica"/>
          <w:color w:val="C00000"/>
          <w:sz w:val="22"/>
          <w:szCs w:val="22"/>
        </w:rPr>
      </w:pPr>
      <w:r w:rsidRPr="00F077C8">
        <w:rPr>
          <w:rFonts w:ascii="Helvetica" w:hAnsi="Helvetica"/>
          <w:b/>
          <w:color w:val="D0CECE" w:themeColor="background2" w:themeShade="E6"/>
          <w:sz w:val="22"/>
          <w:szCs w:val="22"/>
        </w:rPr>
        <w:t>GREY</w:t>
      </w:r>
      <w:r w:rsidRPr="00F077C8">
        <w:rPr>
          <w:rFonts w:ascii="Helvetica" w:hAnsi="Helvetica"/>
          <w:color w:val="D0CECE" w:themeColor="background2" w:themeShade="E6"/>
          <w:sz w:val="22"/>
          <w:szCs w:val="22"/>
        </w:rPr>
        <w:t xml:space="preserve"> </w:t>
      </w:r>
      <w:r>
        <w:rPr>
          <w:rFonts w:ascii="Helvetica" w:hAnsi="Helvetica"/>
          <w:color w:val="000000" w:themeColor="text1"/>
          <w:sz w:val="22"/>
          <w:szCs w:val="22"/>
        </w:rPr>
        <w:t>= SOURCE AFFORDABLY</w:t>
      </w:r>
    </w:p>
    <w:p w14:paraId="23C62A99" w14:textId="77777777" w:rsidR="001A7CA1" w:rsidRPr="00124CDE" w:rsidRDefault="001A7CA1" w:rsidP="001A7CA1">
      <w:pPr>
        <w:rPr>
          <w:rFonts w:ascii="Helvetica" w:hAnsi="Helvetica"/>
          <w:color w:val="FF0000"/>
          <w:sz w:val="22"/>
        </w:rPr>
      </w:pPr>
    </w:p>
    <w:p w14:paraId="7DB88300" w14:textId="535DE6EA" w:rsidR="001A7CA1" w:rsidRPr="00422C5B" w:rsidRDefault="00422C5B" w:rsidP="00422C5B">
      <w:pPr>
        <w:rPr>
          <w:rFonts w:ascii="Helvetica" w:hAnsi="Helvetica"/>
          <w:sz w:val="22"/>
        </w:rPr>
      </w:pPr>
      <w:r w:rsidRPr="00422C5B">
        <w:rPr>
          <w:rFonts w:ascii="Helvetica" w:hAnsi="Helvetica"/>
          <w:sz w:val="22"/>
        </w:rPr>
        <w:t>A.</w:t>
      </w:r>
      <w:r>
        <w:rPr>
          <w:rFonts w:ascii="Helvetica" w:hAnsi="Helvetica"/>
          <w:sz w:val="22"/>
        </w:rPr>
        <w:t xml:space="preserve"> Hard Copy of Critical Reference Materials:</w:t>
      </w:r>
    </w:p>
    <w:p w14:paraId="09CBAFD0" w14:textId="77777777" w:rsidR="00422C5B" w:rsidRPr="00124CDE" w:rsidRDefault="00422C5B"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786FD109" w14:textId="77777777" w:rsidTr="001420B7">
        <w:tc>
          <w:tcPr>
            <w:tcW w:w="2337" w:type="dxa"/>
            <w:shd w:val="clear" w:color="auto" w:fill="C00000"/>
          </w:tcPr>
          <w:p w14:paraId="2A869D46" w14:textId="77777777" w:rsidR="001A7CA1" w:rsidRPr="00422C5B" w:rsidRDefault="001A7CA1" w:rsidP="009D4FEB">
            <w:pPr>
              <w:rPr>
                <w:rFonts w:ascii="Helvetica" w:hAnsi="Helvetica"/>
                <w:sz w:val="16"/>
                <w:szCs w:val="16"/>
              </w:rPr>
            </w:pPr>
            <w:r w:rsidRPr="00422C5B">
              <w:rPr>
                <w:rFonts w:ascii="Helvetica" w:hAnsi="Helvetica"/>
                <w:sz w:val="16"/>
                <w:szCs w:val="16"/>
              </w:rPr>
              <w:t>Cymatics Soundscapes: And Bringing Matter To Life With Sound... DVD</w:t>
            </w:r>
          </w:p>
        </w:tc>
        <w:tc>
          <w:tcPr>
            <w:tcW w:w="2337" w:type="dxa"/>
            <w:shd w:val="clear" w:color="auto" w:fill="C00000"/>
          </w:tcPr>
          <w:p w14:paraId="094C4D17" w14:textId="77777777" w:rsidR="001A7CA1" w:rsidRPr="00422C5B" w:rsidRDefault="000223CC" w:rsidP="009D4FEB">
            <w:pPr>
              <w:rPr>
                <w:rFonts w:ascii="Helvetica" w:hAnsi="Helvetica"/>
                <w:sz w:val="16"/>
                <w:szCs w:val="16"/>
              </w:rPr>
            </w:pPr>
            <w:hyperlink r:id="rId8" w:history="1">
              <w:r w:rsidR="001A7CA1" w:rsidRPr="00422C5B">
                <w:rPr>
                  <w:rStyle w:val="Hyperlink"/>
                  <w:rFonts w:ascii="Helvetica" w:hAnsi="Helvetica"/>
                  <w:sz w:val="16"/>
                  <w:szCs w:val="16"/>
                </w:rPr>
                <w:t>Available on Amazon</w:t>
              </w:r>
            </w:hyperlink>
          </w:p>
        </w:tc>
        <w:tc>
          <w:tcPr>
            <w:tcW w:w="2338" w:type="dxa"/>
            <w:shd w:val="clear" w:color="auto" w:fill="C00000"/>
          </w:tcPr>
          <w:p w14:paraId="4F3629D8" w14:textId="77777777" w:rsidR="001A7CA1" w:rsidRPr="00422C5B" w:rsidRDefault="001A7CA1" w:rsidP="009D4FEB">
            <w:pPr>
              <w:rPr>
                <w:rFonts w:ascii="Helvetica" w:hAnsi="Helvetica"/>
                <w:sz w:val="16"/>
                <w:szCs w:val="16"/>
              </w:rPr>
            </w:pPr>
            <w:r w:rsidRPr="00422C5B">
              <w:rPr>
                <w:rFonts w:ascii="Helvetica" w:hAnsi="Helvetica"/>
                <w:sz w:val="16"/>
                <w:szCs w:val="16"/>
              </w:rPr>
              <w:t>DVD Set with experimentation videos and data</w:t>
            </w:r>
          </w:p>
        </w:tc>
        <w:tc>
          <w:tcPr>
            <w:tcW w:w="2338" w:type="dxa"/>
            <w:shd w:val="clear" w:color="auto" w:fill="C00000"/>
          </w:tcPr>
          <w:p w14:paraId="6BF0300A" w14:textId="77777777" w:rsidR="001A7CA1" w:rsidRPr="00422C5B" w:rsidRDefault="001A7CA1" w:rsidP="009D4FEB">
            <w:pPr>
              <w:rPr>
                <w:rFonts w:ascii="Helvetica" w:hAnsi="Helvetica"/>
                <w:sz w:val="16"/>
                <w:szCs w:val="16"/>
              </w:rPr>
            </w:pPr>
            <w:r w:rsidRPr="00422C5B">
              <w:rPr>
                <w:rFonts w:ascii="Helvetica" w:hAnsi="Helvetica"/>
                <w:sz w:val="16"/>
                <w:szCs w:val="16"/>
              </w:rPr>
              <w:t>$30</w:t>
            </w:r>
          </w:p>
        </w:tc>
      </w:tr>
      <w:tr w:rsidR="001A7CA1" w:rsidRPr="00124CDE" w14:paraId="1FF775AC" w14:textId="77777777" w:rsidTr="001420B7">
        <w:tc>
          <w:tcPr>
            <w:tcW w:w="2337" w:type="dxa"/>
            <w:shd w:val="clear" w:color="auto" w:fill="C00000"/>
          </w:tcPr>
          <w:p w14:paraId="74B34B90" w14:textId="2BCE400B" w:rsidR="001A7CA1" w:rsidRPr="00422C5B" w:rsidRDefault="009D4FEB" w:rsidP="009D4FEB">
            <w:pPr>
              <w:rPr>
                <w:rFonts w:ascii="Helvetica" w:hAnsi="Helvetica"/>
                <w:sz w:val="16"/>
                <w:szCs w:val="16"/>
              </w:rPr>
            </w:pPr>
            <w:r w:rsidRPr="00422C5B">
              <w:rPr>
                <w:rFonts w:ascii="Helvetica" w:hAnsi="Helvetica"/>
                <w:sz w:val="16"/>
                <w:szCs w:val="16"/>
              </w:rPr>
              <w:t>Cymatics: A Study of Wave Phenomena &amp; Vibration Hardcover – July 1, 2001</w:t>
            </w:r>
          </w:p>
        </w:tc>
        <w:tc>
          <w:tcPr>
            <w:tcW w:w="2337" w:type="dxa"/>
            <w:shd w:val="clear" w:color="auto" w:fill="C00000"/>
          </w:tcPr>
          <w:p w14:paraId="1D66D8E9" w14:textId="77777777" w:rsidR="001A7CA1" w:rsidRPr="00422C5B" w:rsidRDefault="000223CC" w:rsidP="009D4FEB">
            <w:pPr>
              <w:rPr>
                <w:rFonts w:ascii="Helvetica" w:hAnsi="Helvetica"/>
                <w:sz w:val="16"/>
                <w:szCs w:val="16"/>
              </w:rPr>
            </w:pPr>
            <w:hyperlink r:id="rId9" w:history="1">
              <w:r w:rsidR="001A7CA1" w:rsidRPr="00422C5B">
                <w:rPr>
                  <w:rStyle w:val="Hyperlink"/>
                  <w:rFonts w:ascii="Helvetica" w:hAnsi="Helvetica"/>
                  <w:sz w:val="16"/>
                  <w:szCs w:val="16"/>
                </w:rPr>
                <w:t>Available on Amazon</w:t>
              </w:r>
            </w:hyperlink>
          </w:p>
        </w:tc>
        <w:tc>
          <w:tcPr>
            <w:tcW w:w="2338" w:type="dxa"/>
            <w:shd w:val="clear" w:color="auto" w:fill="C00000"/>
          </w:tcPr>
          <w:p w14:paraId="0D9C3764" w14:textId="77777777" w:rsidR="001A7CA1" w:rsidRPr="00422C5B" w:rsidRDefault="001A7CA1" w:rsidP="009D4FEB">
            <w:pPr>
              <w:rPr>
                <w:rFonts w:ascii="Helvetica" w:hAnsi="Helvetica"/>
                <w:sz w:val="16"/>
                <w:szCs w:val="16"/>
              </w:rPr>
            </w:pPr>
            <w:r w:rsidRPr="00422C5B">
              <w:rPr>
                <w:rFonts w:ascii="Helvetica" w:hAnsi="Helvetica"/>
                <w:sz w:val="16"/>
                <w:szCs w:val="16"/>
              </w:rPr>
              <w:t>Full color reference material and instructions.</w:t>
            </w:r>
          </w:p>
        </w:tc>
        <w:tc>
          <w:tcPr>
            <w:tcW w:w="2338" w:type="dxa"/>
            <w:shd w:val="clear" w:color="auto" w:fill="C00000"/>
          </w:tcPr>
          <w:p w14:paraId="3D05BB83" w14:textId="77777777" w:rsidR="001A7CA1" w:rsidRPr="00422C5B" w:rsidRDefault="001A7CA1" w:rsidP="009D4FEB">
            <w:pPr>
              <w:rPr>
                <w:rFonts w:ascii="Helvetica" w:hAnsi="Helvetica"/>
                <w:sz w:val="16"/>
                <w:szCs w:val="16"/>
              </w:rPr>
            </w:pPr>
            <w:r w:rsidRPr="00422C5B">
              <w:rPr>
                <w:rFonts w:ascii="Helvetica" w:hAnsi="Helvetica"/>
                <w:sz w:val="16"/>
                <w:szCs w:val="16"/>
              </w:rPr>
              <w:t>$58</w:t>
            </w:r>
          </w:p>
        </w:tc>
      </w:tr>
    </w:tbl>
    <w:p w14:paraId="7369FC3B" w14:textId="77777777" w:rsidR="001A7CA1" w:rsidRPr="00124CDE" w:rsidRDefault="001A7CA1" w:rsidP="009D4FEB">
      <w:pPr>
        <w:rPr>
          <w:rFonts w:ascii="Helvetica" w:hAnsi="Helvetica"/>
          <w:sz w:val="22"/>
          <w:szCs w:val="22"/>
        </w:rPr>
      </w:pPr>
    </w:p>
    <w:p w14:paraId="43FE5ED7" w14:textId="77777777" w:rsidR="001A7CA1" w:rsidRPr="00124CDE" w:rsidRDefault="001A7CA1" w:rsidP="009D4FEB">
      <w:pPr>
        <w:rPr>
          <w:rFonts w:ascii="Helvetica" w:hAnsi="Helvetica"/>
          <w:sz w:val="22"/>
          <w:szCs w:val="22"/>
        </w:rPr>
      </w:pPr>
    </w:p>
    <w:p w14:paraId="10893E3E" w14:textId="77777777" w:rsidR="001A7CA1" w:rsidRPr="00124CDE" w:rsidRDefault="001A7CA1" w:rsidP="00422C5B">
      <w:pPr>
        <w:rPr>
          <w:rFonts w:ascii="Helvetica" w:hAnsi="Helvetica"/>
          <w:sz w:val="22"/>
          <w:szCs w:val="22"/>
        </w:rPr>
      </w:pPr>
      <w:r w:rsidRPr="00124CDE">
        <w:rPr>
          <w:rFonts w:ascii="Helvetica" w:hAnsi="Helvetica"/>
          <w:sz w:val="22"/>
          <w:szCs w:val="22"/>
        </w:rPr>
        <w:t>B. Hardware Required for Recording and Documenting Experiments:</w:t>
      </w:r>
    </w:p>
    <w:p w14:paraId="7C2585B8" w14:textId="77777777" w:rsidR="001A7CA1" w:rsidRPr="00124CDE" w:rsidRDefault="001A7CA1" w:rsidP="009D4FEB">
      <w:pPr>
        <w:rPr>
          <w:rFonts w:ascii="Helvetica" w:hAnsi="Helvetica"/>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15837C0F" w14:textId="77777777" w:rsidTr="00B415CC">
        <w:tc>
          <w:tcPr>
            <w:tcW w:w="2337" w:type="dxa"/>
            <w:shd w:val="clear" w:color="auto" w:fill="7030A0"/>
          </w:tcPr>
          <w:p w14:paraId="4687E2B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DSLR Camera (x2)</w:t>
            </w:r>
          </w:p>
        </w:tc>
        <w:tc>
          <w:tcPr>
            <w:tcW w:w="2337" w:type="dxa"/>
            <w:shd w:val="clear" w:color="auto" w:fill="7030A0"/>
          </w:tcPr>
          <w:p w14:paraId="6610B46F"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29E6E4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Allows for multiple angle recording of substance shapes and wave path shape of laser.</w:t>
            </w:r>
          </w:p>
        </w:tc>
        <w:tc>
          <w:tcPr>
            <w:tcW w:w="2338" w:type="dxa"/>
            <w:shd w:val="clear" w:color="auto" w:fill="7030A0"/>
          </w:tcPr>
          <w:p w14:paraId="19CAD61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$4000 for 2 and lenses</w:t>
            </w:r>
          </w:p>
        </w:tc>
      </w:tr>
      <w:tr w:rsidR="001A7CA1" w:rsidRPr="00124CDE" w14:paraId="57B52F93" w14:textId="77777777" w:rsidTr="00B415CC">
        <w:tc>
          <w:tcPr>
            <w:tcW w:w="2337" w:type="dxa"/>
            <w:shd w:val="clear" w:color="auto" w:fill="7030A0"/>
          </w:tcPr>
          <w:p w14:paraId="6D434D6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Infrared Thermometer</w:t>
            </w:r>
          </w:p>
        </w:tc>
        <w:tc>
          <w:tcPr>
            <w:tcW w:w="2337" w:type="dxa"/>
            <w:shd w:val="clear" w:color="auto" w:fill="7030A0"/>
          </w:tcPr>
          <w:p w14:paraId="49FCF7DA" w14:textId="77777777" w:rsidR="001A7CA1" w:rsidRPr="00422C5B" w:rsidRDefault="000223CC" w:rsidP="009D4FEB">
            <w:pPr>
              <w:rPr>
                <w:rFonts w:ascii="Helvetica" w:hAnsi="Helvetica"/>
                <w:color w:val="FFC000" w:themeColor="accent4"/>
                <w:sz w:val="16"/>
                <w:szCs w:val="16"/>
              </w:rPr>
            </w:pPr>
            <w:hyperlink r:id="rId10" w:history="1">
              <w:r w:rsidR="001A7CA1" w:rsidRPr="00422C5B">
                <w:rPr>
                  <w:rStyle w:val="Hyperlink"/>
                  <w:rFonts w:ascii="Helvetica" w:hAnsi="Helvetica"/>
                  <w:color w:val="FFC000" w:themeColor="accent4"/>
                  <w:sz w:val="16"/>
                  <w:szCs w:val="16"/>
                </w:rPr>
                <w:t>Available on Pasco</w:t>
              </w:r>
            </w:hyperlink>
            <w:r w:rsidR="001A7CA1" w:rsidRPr="00422C5B">
              <w:rPr>
                <w:rFonts w:ascii="Helvetica" w:hAnsi="Helvetica"/>
                <w:color w:val="FFC000" w:themeColor="accent4"/>
                <w:sz w:val="16"/>
                <w:szCs w:val="16"/>
              </w:rPr>
              <w:t xml:space="preserve"> &amp; </w:t>
            </w:r>
            <w:hyperlink r:id="rId11" w:history="1">
              <w:r w:rsidR="001A7CA1" w:rsidRPr="00422C5B">
                <w:rPr>
                  <w:rStyle w:val="Hyperlink"/>
                  <w:rFonts w:ascii="Helvetica" w:hAnsi="Helvetica"/>
                  <w:color w:val="FFC000" w:themeColor="accent4"/>
                  <w:sz w:val="16"/>
                  <w:szCs w:val="16"/>
                </w:rPr>
                <w:t>Multiple Locations</w:t>
              </w:r>
            </w:hyperlink>
          </w:p>
        </w:tc>
        <w:tc>
          <w:tcPr>
            <w:tcW w:w="2338" w:type="dxa"/>
            <w:shd w:val="clear" w:color="auto" w:fill="7030A0"/>
          </w:tcPr>
          <w:p w14:paraId="08BD50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non-contact infrared thermometer measures up to 752°F (400°C) with built-in laser pointer to identify target area</w:t>
            </w:r>
          </w:p>
          <w:p w14:paraId="61BB4F01"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69D2D15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r w:rsidR="001A7CA1" w:rsidRPr="00124CDE" w14:paraId="039A866B" w14:textId="77777777" w:rsidTr="001B7FFA">
        <w:tc>
          <w:tcPr>
            <w:tcW w:w="2337" w:type="dxa"/>
            <w:shd w:val="clear" w:color="auto" w:fill="70AD47" w:themeFill="accent6"/>
          </w:tcPr>
          <w:p w14:paraId="5CEEECBF"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Switch</w:t>
            </w:r>
          </w:p>
        </w:tc>
        <w:tc>
          <w:tcPr>
            <w:tcW w:w="2337" w:type="dxa"/>
            <w:shd w:val="clear" w:color="auto" w:fill="70AD47" w:themeFill="accent6"/>
          </w:tcPr>
          <w:p w14:paraId="54FD4D20" w14:textId="77777777" w:rsidR="001A7CA1" w:rsidRPr="00422C5B" w:rsidRDefault="000223CC" w:rsidP="009D4FEB">
            <w:pPr>
              <w:rPr>
                <w:rFonts w:ascii="Helvetica" w:hAnsi="Helvetica"/>
                <w:color w:val="FFFFFF" w:themeColor="background1"/>
                <w:sz w:val="16"/>
                <w:szCs w:val="16"/>
              </w:rPr>
            </w:pPr>
            <w:hyperlink r:id="rId12" w:history="1">
              <w:r w:rsidR="001A7CA1" w:rsidRPr="00422C5B">
                <w:rPr>
                  <w:rStyle w:val="Hyperlink"/>
                  <w:rFonts w:ascii="Helvetica" w:hAnsi="Helvetica"/>
                  <w:color w:val="FFFFFF" w:themeColor="background1"/>
                  <w:sz w:val="16"/>
                  <w:szCs w:val="16"/>
                </w:rPr>
                <w:t>Available on Pasco</w:t>
              </w:r>
            </w:hyperlink>
          </w:p>
        </w:tc>
        <w:tc>
          <w:tcPr>
            <w:tcW w:w="2338" w:type="dxa"/>
            <w:shd w:val="clear" w:color="auto" w:fill="70AD47" w:themeFill="accent6"/>
          </w:tcPr>
          <w:p w14:paraId="1484BA7D"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timing sensor which will be used with the laser and rubber diaphragm experiment to calculate the period of oscillation using a single point in path of motion.</w:t>
            </w:r>
          </w:p>
        </w:tc>
        <w:tc>
          <w:tcPr>
            <w:tcW w:w="2338" w:type="dxa"/>
            <w:shd w:val="clear" w:color="auto" w:fill="70AD47" w:themeFill="accent6"/>
          </w:tcPr>
          <w:p w14:paraId="42F31C89"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 xml:space="preserve">According to </w:t>
            </w:r>
            <w:hyperlink r:id="rId13" w:history="1">
              <w:r w:rsidRPr="00422C5B">
                <w:rPr>
                  <w:rStyle w:val="Hyperlink"/>
                  <w:rFonts w:ascii="Helvetica" w:hAnsi="Helvetica"/>
                  <w:color w:val="FFFFFF" w:themeColor="background1"/>
                  <w:sz w:val="16"/>
                  <w:szCs w:val="16"/>
                </w:rPr>
                <w:t>Pasco</w:t>
              </w:r>
            </w:hyperlink>
            <w:r w:rsidRPr="00422C5B">
              <w:rPr>
                <w:rFonts w:ascii="Helvetica" w:hAnsi="Helvetica"/>
                <w:color w:val="FFFFFF" w:themeColor="background1"/>
                <w:sz w:val="16"/>
                <w:szCs w:val="16"/>
              </w:rPr>
              <w:t xml:space="preserve"> website, photogates used in NSC physics labs should work as laser switch.</w:t>
            </w:r>
          </w:p>
        </w:tc>
      </w:tr>
      <w:tr w:rsidR="001A7CA1" w:rsidRPr="00124CDE" w14:paraId="691E877B" w14:textId="77777777" w:rsidTr="009D4FEB">
        <w:tc>
          <w:tcPr>
            <w:tcW w:w="2337" w:type="dxa"/>
            <w:shd w:val="clear" w:color="auto" w:fill="7030A0"/>
          </w:tcPr>
          <w:p w14:paraId="5A2377C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Visible Laser Diode Mirror (x3)</w:t>
            </w:r>
          </w:p>
        </w:tc>
        <w:tc>
          <w:tcPr>
            <w:tcW w:w="2337" w:type="dxa"/>
            <w:shd w:val="clear" w:color="auto" w:fill="7030A0"/>
          </w:tcPr>
          <w:p w14:paraId="1DB632DB" w14:textId="6E30B955"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Edmund </w:t>
            </w:r>
            <w:r w:rsidR="00124CDE" w:rsidRPr="00422C5B">
              <w:rPr>
                <w:rFonts w:ascii="Helvetica" w:hAnsi="Helvetica"/>
                <w:color w:val="FFC000" w:themeColor="accent4"/>
                <w:sz w:val="16"/>
                <w:szCs w:val="16"/>
              </w:rPr>
              <w:t>Optics</w:t>
            </w:r>
          </w:p>
        </w:tc>
        <w:tc>
          <w:tcPr>
            <w:tcW w:w="2338" w:type="dxa"/>
            <w:shd w:val="clear" w:color="auto" w:fill="7030A0"/>
          </w:tcPr>
          <w:p w14:paraId="71C9CC2E"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specially coated to attain maximum reflection of visible laser diodes.</w:t>
            </w:r>
          </w:p>
        </w:tc>
        <w:tc>
          <w:tcPr>
            <w:tcW w:w="2338" w:type="dxa"/>
            <w:shd w:val="clear" w:color="auto" w:fill="7030A0"/>
          </w:tcPr>
          <w:p w14:paraId="65AAEBA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$54 for 3</w:t>
            </w:r>
          </w:p>
        </w:tc>
      </w:tr>
      <w:tr w:rsidR="001A7CA1" w:rsidRPr="00124CDE" w14:paraId="12B685EE" w14:textId="77777777" w:rsidTr="00B415CC">
        <w:tc>
          <w:tcPr>
            <w:tcW w:w="2337" w:type="dxa"/>
            <w:shd w:val="clear" w:color="auto" w:fill="7030A0"/>
          </w:tcPr>
          <w:p w14:paraId="53406D8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Slow Motion Camera</w:t>
            </w:r>
          </w:p>
        </w:tc>
        <w:tc>
          <w:tcPr>
            <w:tcW w:w="2337" w:type="dxa"/>
            <w:shd w:val="clear" w:color="auto" w:fill="7030A0"/>
          </w:tcPr>
          <w:p w14:paraId="69B6807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w:t>
            </w:r>
            <w:hyperlink r:id="rId14" w:history="1">
              <w:r w:rsidRPr="00422C5B">
                <w:rPr>
                  <w:rStyle w:val="Hyperlink"/>
                  <w:rFonts w:ascii="Helvetica" w:hAnsi="Helvetica"/>
                  <w:color w:val="FFC000" w:themeColor="accent4"/>
                  <w:sz w:val="16"/>
                  <w:szCs w:val="16"/>
                </w:rPr>
                <w:t>Adorama</w:t>
              </w:r>
            </w:hyperlink>
          </w:p>
        </w:tc>
        <w:tc>
          <w:tcPr>
            <w:tcW w:w="2338" w:type="dxa"/>
            <w:shd w:val="clear" w:color="auto" w:fill="7030A0"/>
          </w:tcPr>
          <w:p w14:paraId="196B972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view the path of the laser using the rubber diaphragm and mirror.</w:t>
            </w:r>
          </w:p>
          <w:p w14:paraId="4F924394" w14:textId="77777777" w:rsidR="001A7CA1" w:rsidRPr="00422C5B" w:rsidRDefault="001A7CA1" w:rsidP="009D4FEB">
            <w:pPr>
              <w:rPr>
                <w:rFonts w:ascii="Helvetica" w:hAnsi="Helvetica"/>
                <w:color w:val="FFC000" w:themeColor="accent4"/>
                <w:sz w:val="16"/>
                <w:szCs w:val="16"/>
              </w:rPr>
            </w:pPr>
          </w:p>
          <w:p w14:paraId="393756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look for vortex inconsistencies in later experiments</w:t>
            </w:r>
          </w:p>
        </w:tc>
        <w:tc>
          <w:tcPr>
            <w:tcW w:w="2338" w:type="dxa"/>
            <w:shd w:val="clear" w:color="auto" w:fill="7030A0"/>
          </w:tcPr>
          <w:p w14:paraId="1AF0609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$10,000</w:t>
            </w:r>
          </w:p>
        </w:tc>
      </w:tr>
      <w:tr w:rsidR="001A7CA1" w:rsidRPr="00124CDE" w14:paraId="102A3D29" w14:textId="77777777" w:rsidTr="009D4FEB">
        <w:trPr>
          <w:trHeight w:val="179"/>
        </w:trPr>
        <w:tc>
          <w:tcPr>
            <w:tcW w:w="2337" w:type="dxa"/>
            <w:shd w:val="clear" w:color="auto" w:fill="7030A0"/>
          </w:tcPr>
          <w:p w14:paraId="7F3CC5B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Wireless Pressure Sensor</w:t>
            </w:r>
          </w:p>
        </w:tc>
        <w:tc>
          <w:tcPr>
            <w:tcW w:w="2337" w:type="dxa"/>
            <w:shd w:val="clear" w:color="auto" w:fill="7030A0"/>
          </w:tcPr>
          <w:p w14:paraId="5979D78B" w14:textId="77777777" w:rsidR="001A7CA1" w:rsidRPr="00422C5B" w:rsidRDefault="000223CC" w:rsidP="009D4FEB">
            <w:pPr>
              <w:rPr>
                <w:rFonts w:ascii="Helvetica" w:hAnsi="Helvetica"/>
                <w:color w:val="FFC000" w:themeColor="accent4"/>
                <w:sz w:val="16"/>
                <w:szCs w:val="16"/>
              </w:rPr>
            </w:pPr>
            <w:hyperlink r:id="rId15" w:history="1">
              <w:r w:rsidR="001A7CA1" w:rsidRPr="00422C5B">
                <w:rPr>
                  <w:rStyle w:val="Hyperlink"/>
                  <w:rFonts w:ascii="Helvetica" w:hAnsi="Helvetica"/>
                  <w:color w:val="FFC000" w:themeColor="accent4"/>
                  <w:sz w:val="16"/>
                  <w:szCs w:val="16"/>
                </w:rPr>
                <w:t>Available on Pasco</w:t>
              </w:r>
            </w:hyperlink>
          </w:p>
        </w:tc>
        <w:tc>
          <w:tcPr>
            <w:tcW w:w="2338" w:type="dxa"/>
            <w:shd w:val="clear" w:color="auto" w:fill="7030A0"/>
          </w:tcPr>
          <w:p w14:paraId="324ED6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Make accurate and consistent measurements of gas pressure, regardless of ambient conditions, and explore how chemical reactions affect gas pressure.</w:t>
            </w:r>
          </w:p>
          <w:p w14:paraId="157D23AC"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7CCE4497"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$69</w:t>
            </w:r>
          </w:p>
        </w:tc>
      </w:tr>
      <w:tr w:rsidR="001A7CA1" w:rsidRPr="00124CDE" w14:paraId="600E75A3" w14:textId="77777777" w:rsidTr="00B415CC">
        <w:trPr>
          <w:trHeight w:val="179"/>
        </w:trPr>
        <w:tc>
          <w:tcPr>
            <w:tcW w:w="2337" w:type="dxa"/>
            <w:shd w:val="clear" w:color="auto" w:fill="7030A0"/>
          </w:tcPr>
          <w:p w14:paraId="3E3A878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Digital Sound Level Meter</w:t>
            </w:r>
          </w:p>
        </w:tc>
        <w:tc>
          <w:tcPr>
            <w:tcW w:w="2337" w:type="dxa"/>
            <w:shd w:val="clear" w:color="auto" w:fill="7030A0"/>
          </w:tcPr>
          <w:p w14:paraId="666D9137" w14:textId="77777777" w:rsidR="001A7CA1" w:rsidRPr="00422C5B" w:rsidRDefault="000223CC" w:rsidP="009D4FEB">
            <w:pPr>
              <w:rPr>
                <w:rFonts w:ascii="Helvetica" w:hAnsi="Helvetica"/>
                <w:color w:val="FFC000" w:themeColor="accent4"/>
                <w:sz w:val="16"/>
                <w:szCs w:val="16"/>
              </w:rPr>
            </w:pPr>
            <w:hyperlink r:id="rId16" w:history="1">
              <w:r w:rsidR="001A7CA1" w:rsidRPr="00422C5B">
                <w:rPr>
                  <w:rStyle w:val="Hyperlink"/>
                  <w:rFonts w:ascii="Helvetica" w:hAnsi="Helvetica"/>
                  <w:color w:val="FFC000" w:themeColor="accent4"/>
                  <w:sz w:val="16"/>
                  <w:szCs w:val="16"/>
                </w:rPr>
                <w:t>Available at Pasco</w:t>
              </w:r>
            </w:hyperlink>
            <w:r w:rsidR="001A7CA1" w:rsidRPr="00422C5B">
              <w:rPr>
                <w:rFonts w:ascii="Helvetica" w:hAnsi="Helvetica"/>
                <w:color w:val="FFC000" w:themeColor="accent4"/>
                <w:sz w:val="16"/>
                <w:szCs w:val="16"/>
              </w:rPr>
              <w:t xml:space="preserve"> and </w:t>
            </w:r>
            <w:hyperlink r:id="rId17" w:history="1">
              <w:r w:rsidR="001A7CA1" w:rsidRPr="00422C5B">
                <w:rPr>
                  <w:rStyle w:val="Hyperlink"/>
                  <w:rFonts w:ascii="Helvetica" w:hAnsi="Helvetica"/>
                  <w:color w:val="FFC000" w:themeColor="accent4"/>
                  <w:sz w:val="16"/>
                  <w:szCs w:val="16"/>
                </w:rPr>
                <w:t>everywhere where else</w:t>
              </w:r>
            </w:hyperlink>
          </w:p>
        </w:tc>
        <w:tc>
          <w:tcPr>
            <w:tcW w:w="2338" w:type="dxa"/>
            <w:shd w:val="clear" w:color="auto" w:fill="7030A0"/>
          </w:tcPr>
          <w:p w14:paraId="1468E90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provides greater accuracy and more sophisticated measuring capabilities than an analog meter.</w:t>
            </w:r>
          </w:p>
          <w:p w14:paraId="17BFDF80"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36EDE8F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bl>
    <w:p w14:paraId="68FDC7D0" w14:textId="09F6F757" w:rsidR="001A7CA1" w:rsidRPr="00124CDE" w:rsidRDefault="001A7CA1" w:rsidP="001A7CA1">
      <w:pPr>
        <w:rPr>
          <w:rFonts w:ascii="Helvetica" w:hAnsi="Helvetica"/>
          <w:b/>
        </w:rPr>
      </w:pPr>
      <w:r w:rsidRPr="00124CDE">
        <w:rPr>
          <w:rFonts w:ascii="Helvetica" w:hAnsi="Helvetica"/>
          <w:b/>
        </w:rPr>
        <w:lastRenderedPageBreak/>
        <w:t xml:space="preserve">C. Materials Needed for </w:t>
      </w:r>
      <w:r w:rsidR="00DD625E" w:rsidRPr="00124CDE">
        <w:rPr>
          <w:rFonts w:ascii="Helvetica" w:hAnsi="Helvetica"/>
          <w:b/>
        </w:rPr>
        <w:t>SHM Oscillation of Reagents</w:t>
      </w:r>
    </w:p>
    <w:p w14:paraId="6AE75A97" w14:textId="77777777" w:rsidR="001A7CA1" w:rsidRPr="00124CDE"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578B35EB" w14:textId="77777777" w:rsidTr="001B7FFA">
        <w:tc>
          <w:tcPr>
            <w:tcW w:w="2337" w:type="dxa"/>
            <w:shd w:val="clear" w:color="auto" w:fill="70AD47" w:themeFill="accent6"/>
          </w:tcPr>
          <w:p w14:paraId="488B3F80"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Function Generator</w:t>
            </w:r>
          </w:p>
        </w:tc>
        <w:tc>
          <w:tcPr>
            <w:tcW w:w="2337" w:type="dxa"/>
            <w:shd w:val="clear" w:color="auto" w:fill="70AD47" w:themeFill="accent6"/>
          </w:tcPr>
          <w:p w14:paraId="210FFA07" w14:textId="77777777" w:rsidR="001A7CA1" w:rsidRPr="00F077C8" w:rsidRDefault="000223CC" w:rsidP="00124CDE">
            <w:pPr>
              <w:rPr>
                <w:rFonts w:ascii="Helvetica" w:hAnsi="Helvetica"/>
                <w:color w:val="000000" w:themeColor="text1"/>
                <w:sz w:val="16"/>
                <w:szCs w:val="16"/>
              </w:rPr>
            </w:pPr>
            <w:hyperlink r:id="rId18" w:history="1">
              <w:r w:rsidR="001A7CA1" w:rsidRPr="00F077C8">
                <w:rPr>
                  <w:rStyle w:val="Hyperlink"/>
                  <w:rFonts w:ascii="Helvetica" w:hAnsi="Helvetica"/>
                  <w:color w:val="000000" w:themeColor="text1"/>
                  <w:sz w:val="16"/>
                  <w:szCs w:val="16"/>
                </w:rPr>
                <w:t>Available NEW from Pasco</w:t>
              </w:r>
            </w:hyperlink>
            <w:r w:rsidR="001A7CA1" w:rsidRPr="00F077C8">
              <w:rPr>
                <w:rFonts w:ascii="Helvetica" w:hAnsi="Helvetica"/>
                <w:color w:val="000000" w:themeColor="text1"/>
                <w:sz w:val="16"/>
                <w:szCs w:val="16"/>
              </w:rPr>
              <w:t>. Available USED, everywhere else.</w:t>
            </w:r>
          </w:p>
        </w:tc>
        <w:tc>
          <w:tcPr>
            <w:tcW w:w="2338" w:type="dxa"/>
            <w:shd w:val="clear" w:color="auto" w:fill="70AD47" w:themeFill="accent6"/>
          </w:tcPr>
          <w:p w14:paraId="7CF7A0E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Outputs sine, square, triangle, positive and negative ramps with a frequency range of 0.001 Hz to 150 kHz in addition to DC</w:t>
            </w:r>
          </w:p>
        </w:tc>
        <w:tc>
          <w:tcPr>
            <w:tcW w:w="2338" w:type="dxa"/>
            <w:shd w:val="clear" w:color="auto" w:fill="70AD47" w:themeFill="accent6"/>
          </w:tcPr>
          <w:p w14:paraId="42E5A1C1"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$775</w:t>
            </w:r>
          </w:p>
          <w:p w14:paraId="7E7B341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Available ON CAMPUS! For FREE</w:t>
            </w:r>
          </w:p>
        </w:tc>
      </w:tr>
      <w:tr w:rsidR="001A7CA1" w:rsidRPr="00124CDE" w14:paraId="32FA337E" w14:textId="77777777" w:rsidTr="009D4FEB">
        <w:trPr>
          <w:trHeight w:val="800"/>
        </w:trPr>
        <w:tc>
          <w:tcPr>
            <w:tcW w:w="2337" w:type="dxa"/>
            <w:shd w:val="clear" w:color="auto" w:fill="7030A0"/>
          </w:tcPr>
          <w:p w14:paraId="12A05C1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Reagent Grade Lycopodium Powder, 500g</w:t>
            </w:r>
          </w:p>
        </w:tc>
        <w:tc>
          <w:tcPr>
            <w:tcW w:w="2337" w:type="dxa"/>
            <w:shd w:val="clear" w:color="auto" w:fill="7030A0"/>
          </w:tcPr>
          <w:p w14:paraId="2CFA2238" w14:textId="77777777" w:rsidR="001A7CA1" w:rsidRPr="00124CDE" w:rsidRDefault="000223CC" w:rsidP="00124CDE">
            <w:pPr>
              <w:rPr>
                <w:rFonts w:ascii="Helvetica" w:hAnsi="Helvetica"/>
                <w:color w:val="FFC000" w:themeColor="accent4"/>
                <w:sz w:val="16"/>
                <w:szCs w:val="16"/>
              </w:rPr>
            </w:pPr>
            <w:hyperlink r:id="rId19" w:history="1">
              <w:r w:rsidR="001A7CA1" w:rsidRPr="00124CDE">
                <w:rPr>
                  <w:rStyle w:val="Hyperlink"/>
                  <w:rFonts w:ascii="Helvetica" w:hAnsi="Helvetica"/>
                  <w:color w:val="FFC000" w:themeColor="accent4"/>
                  <w:sz w:val="16"/>
                  <w:szCs w:val="16"/>
                </w:rPr>
                <w:t>Widely available</w:t>
              </w:r>
            </w:hyperlink>
          </w:p>
        </w:tc>
        <w:tc>
          <w:tcPr>
            <w:tcW w:w="2338" w:type="dxa"/>
            <w:shd w:val="clear" w:color="auto" w:fill="7030A0"/>
          </w:tcPr>
          <w:p w14:paraId="12FF90D8"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Small, gas like particles Used in physics to visualize sound waves and electrostatic charge.</w:t>
            </w:r>
          </w:p>
        </w:tc>
        <w:tc>
          <w:tcPr>
            <w:tcW w:w="2338" w:type="dxa"/>
            <w:shd w:val="clear" w:color="auto" w:fill="7030A0"/>
          </w:tcPr>
          <w:p w14:paraId="7164616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$100</w:t>
            </w:r>
          </w:p>
        </w:tc>
      </w:tr>
      <w:tr w:rsidR="00616449" w:rsidRPr="00124CDE" w14:paraId="20B199DF" w14:textId="77777777" w:rsidTr="009D4FEB">
        <w:trPr>
          <w:trHeight w:val="800"/>
        </w:trPr>
        <w:tc>
          <w:tcPr>
            <w:tcW w:w="2337" w:type="dxa"/>
            <w:shd w:val="clear" w:color="auto" w:fill="7030A0"/>
          </w:tcPr>
          <w:p w14:paraId="63B3F591" w14:textId="2ACF0C03" w:rsidR="00616449" w:rsidRPr="00124CDE" w:rsidRDefault="00616449" w:rsidP="00124CDE">
            <w:pPr>
              <w:rPr>
                <w:rFonts w:ascii="Helvetica" w:hAnsi="Helvetica"/>
                <w:color w:val="FFC000" w:themeColor="accent4"/>
                <w:sz w:val="16"/>
                <w:szCs w:val="16"/>
              </w:rPr>
            </w:pPr>
            <w:r w:rsidRPr="00124CDE">
              <w:rPr>
                <w:rFonts w:ascii="Helvetica" w:hAnsi="Helvetica"/>
                <w:color w:val="FFC000" w:themeColor="accent4"/>
                <w:sz w:val="16"/>
                <w:szCs w:val="16"/>
              </w:rPr>
              <w:t>Sulfur Hexafluoride SF6</w:t>
            </w:r>
          </w:p>
        </w:tc>
        <w:tc>
          <w:tcPr>
            <w:tcW w:w="2337" w:type="dxa"/>
            <w:shd w:val="clear" w:color="auto" w:fill="7030A0"/>
          </w:tcPr>
          <w:p w14:paraId="09E0A840"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0AA35A4C"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37CBCE2E" w14:textId="77777777" w:rsidR="00616449" w:rsidRPr="00124CDE" w:rsidRDefault="00616449" w:rsidP="00124CDE">
            <w:pPr>
              <w:rPr>
                <w:rFonts w:ascii="Helvetica" w:hAnsi="Helvetica"/>
                <w:color w:val="FFC000" w:themeColor="accent4"/>
                <w:sz w:val="16"/>
                <w:szCs w:val="16"/>
              </w:rPr>
            </w:pPr>
          </w:p>
        </w:tc>
      </w:tr>
      <w:tr w:rsidR="001A7CA1" w:rsidRPr="00124CDE" w14:paraId="3201AF0A" w14:textId="77777777" w:rsidTr="00DF114D">
        <w:tc>
          <w:tcPr>
            <w:tcW w:w="2337" w:type="dxa"/>
            <w:shd w:val="clear" w:color="auto" w:fill="70AD47" w:themeFill="accent6"/>
          </w:tcPr>
          <w:p w14:paraId="439638B9" w14:textId="77777777" w:rsidR="001A7CA1" w:rsidRPr="00124CDE" w:rsidRDefault="001A7CA1" w:rsidP="00124CDE">
            <w:pPr>
              <w:rPr>
                <w:rFonts w:ascii="Helvetica" w:hAnsi="Helvetica"/>
                <w:sz w:val="16"/>
                <w:szCs w:val="16"/>
              </w:rPr>
            </w:pPr>
            <w:r w:rsidRPr="00124CDE">
              <w:rPr>
                <w:rFonts w:ascii="Helvetica" w:hAnsi="Helvetica"/>
                <w:sz w:val="16"/>
                <w:szCs w:val="16"/>
              </w:rPr>
              <w:t>CO2 Gas / Dry Ice</w:t>
            </w:r>
          </w:p>
        </w:tc>
        <w:tc>
          <w:tcPr>
            <w:tcW w:w="2337" w:type="dxa"/>
            <w:shd w:val="clear" w:color="auto" w:fill="70AD47" w:themeFill="accent6"/>
          </w:tcPr>
          <w:p w14:paraId="750AE3C6" w14:textId="77777777" w:rsidR="001A7CA1" w:rsidRPr="00124CDE" w:rsidRDefault="001A7CA1" w:rsidP="00124CDE">
            <w:pPr>
              <w:rPr>
                <w:rFonts w:ascii="Helvetica" w:hAnsi="Helvetica"/>
                <w:sz w:val="16"/>
                <w:szCs w:val="16"/>
              </w:rPr>
            </w:pPr>
            <w:r w:rsidRPr="00124CDE">
              <w:rPr>
                <w:rFonts w:ascii="Helvetica" w:hAnsi="Helvetica"/>
                <w:sz w:val="16"/>
                <w:szCs w:val="16"/>
              </w:rPr>
              <w:t>Widely Available</w:t>
            </w:r>
          </w:p>
        </w:tc>
        <w:tc>
          <w:tcPr>
            <w:tcW w:w="2338" w:type="dxa"/>
            <w:shd w:val="clear" w:color="auto" w:fill="70AD47" w:themeFill="accent6"/>
          </w:tcPr>
          <w:p w14:paraId="3DD12994" w14:textId="77777777" w:rsidR="001A7CA1" w:rsidRPr="00124CDE" w:rsidRDefault="001A7CA1" w:rsidP="00124CDE">
            <w:pPr>
              <w:rPr>
                <w:rFonts w:ascii="Helvetica" w:hAnsi="Helvetica"/>
                <w:sz w:val="16"/>
                <w:szCs w:val="16"/>
              </w:rPr>
            </w:pPr>
            <w:r w:rsidRPr="00124CDE">
              <w:rPr>
                <w:rFonts w:ascii="Helvetica" w:hAnsi="Helvetica"/>
                <w:sz w:val="16"/>
                <w:szCs w:val="16"/>
              </w:rPr>
              <w:t>Gas which is safe and visible</w:t>
            </w:r>
          </w:p>
        </w:tc>
        <w:tc>
          <w:tcPr>
            <w:tcW w:w="2338" w:type="dxa"/>
            <w:shd w:val="clear" w:color="auto" w:fill="70AD47" w:themeFill="accent6"/>
          </w:tcPr>
          <w:p w14:paraId="1C34D5FB" w14:textId="77777777" w:rsidR="001A7CA1" w:rsidRPr="00124CDE" w:rsidRDefault="001A7CA1" w:rsidP="00124CDE">
            <w:pPr>
              <w:rPr>
                <w:rFonts w:ascii="Helvetica" w:hAnsi="Helvetica"/>
                <w:sz w:val="16"/>
                <w:szCs w:val="16"/>
              </w:rPr>
            </w:pPr>
          </w:p>
        </w:tc>
      </w:tr>
      <w:tr w:rsidR="001A7CA1" w:rsidRPr="00124CDE" w14:paraId="6A4B68F0" w14:textId="77777777" w:rsidTr="009D4FEB">
        <w:tc>
          <w:tcPr>
            <w:tcW w:w="2337" w:type="dxa"/>
            <w:shd w:val="clear" w:color="auto" w:fill="D0CECE" w:themeFill="background2" w:themeFillShade="E6"/>
          </w:tcPr>
          <w:p w14:paraId="134D6C59" w14:textId="49C6E0E3" w:rsidR="001A7CA1" w:rsidRPr="00124CDE" w:rsidRDefault="00AA3DE4" w:rsidP="00124CDE">
            <w:pPr>
              <w:rPr>
                <w:rFonts w:ascii="Helvetica" w:hAnsi="Helvetica"/>
                <w:sz w:val="16"/>
                <w:szCs w:val="16"/>
              </w:rPr>
            </w:pPr>
            <w:r w:rsidRPr="00124CDE">
              <w:rPr>
                <w:rFonts w:ascii="Helvetica" w:hAnsi="Helvetica"/>
                <w:sz w:val="16"/>
                <w:szCs w:val="16"/>
              </w:rPr>
              <w:t>JL Audio M8IB5-SG-WH 8.8" marine subwoofer</w:t>
            </w:r>
          </w:p>
        </w:tc>
        <w:tc>
          <w:tcPr>
            <w:tcW w:w="2337" w:type="dxa"/>
            <w:shd w:val="clear" w:color="auto" w:fill="D0CECE" w:themeFill="background2" w:themeFillShade="E6"/>
          </w:tcPr>
          <w:p w14:paraId="1C4242F7" w14:textId="6DAE3276" w:rsidR="001A7CA1" w:rsidRPr="00124CDE" w:rsidRDefault="001A7CA1" w:rsidP="00124CDE">
            <w:pPr>
              <w:rPr>
                <w:rFonts w:ascii="Helvetica" w:hAnsi="Helvetica"/>
                <w:sz w:val="16"/>
                <w:szCs w:val="16"/>
              </w:rPr>
            </w:pPr>
            <w:r w:rsidRPr="00124CDE">
              <w:rPr>
                <w:rFonts w:ascii="Helvetica" w:hAnsi="Helvetica"/>
                <w:sz w:val="16"/>
                <w:szCs w:val="16"/>
              </w:rPr>
              <w:t>JL Audio</w:t>
            </w:r>
          </w:p>
        </w:tc>
        <w:tc>
          <w:tcPr>
            <w:tcW w:w="2338" w:type="dxa"/>
            <w:shd w:val="clear" w:color="auto" w:fill="D0CECE" w:themeFill="background2" w:themeFillShade="E6"/>
          </w:tcPr>
          <w:p w14:paraId="350FACC9" w14:textId="77777777" w:rsidR="001A7CA1" w:rsidRPr="00124CDE" w:rsidRDefault="001A7CA1" w:rsidP="00124CDE">
            <w:pPr>
              <w:rPr>
                <w:rFonts w:ascii="Helvetica" w:hAnsi="Helvetica"/>
                <w:sz w:val="16"/>
                <w:szCs w:val="16"/>
              </w:rPr>
            </w:pPr>
            <w:r w:rsidRPr="00124CDE">
              <w:rPr>
                <w:rFonts w:ascii="Helvetica" w:hAnsi="Helvetica"/>
                <w:sz w:val="16"/>
                <w:szCs w:val="16"/>
              </w:rPr>
              <w:t>Can be used to create pressurized sound chamber for gas/plasma and lycopodium testing at midrange frequencies.</w:t>
            </w:r>
          </w:p>
        </w:tc>
        <w:tc>
          <w:tcPr>
            <w:tcW w:w="2338" w:type="dxa"/>
            <w:shd w:val="clear" w:color="auto" w:fill="D0CECE" w:themeFill="background2" w:themeFillShade="E6"/>
          </w:tcPr>
          <w:p w14:paraId="3564778F" w14:textId="7021A213" w:rsidR="001A7CA1" w:rsidRPr="00124CDE" w:rsidRDefault="00AA3DE4" w:rsidP="00124CDE">
            <w:pPr>
              <w:rPr>
                <w:rFonts w:ascii="Helvetica" w:hAnsi="Helvetica"/>
                <w:sz w:val="16"/>
                <w:szCs w:val="16"/>
              </w:rPr>
            </w:pPr>
            <w:r w:rsidRPr="00124CDE">
              <w:rPr>
                <w:rFonts w:ascii="Helvetica" w:hAnsi="Helvetica"/>
                <w:sz w:val="16"/>
                <w:szCs w:val="16"/>
              </w:rPr>
              <w:t>$199</w:t>
            </w:r>
          </w:p>
        </w:tc>
      </w:tr>
      <w:tr w:rsidR="001A7CA1" w:rsidRPr="00124CDE" w14:paraId="57965A98" w14:textId="77777777" w:rsidTr="009D4FEB">
        <w:tc>
          <w:tcPr>
            <w:tcW w:w="2337" w:type="dxa"/>
            <w:shd w:val="clear" w:color="auto" w:fill="D0CECE" w:themeFill="background2" w:themeFillShade="E6"/>
          </w:tcPr>
          <w:p w14:paraId="61B86293" w14:textId="2DB45630" w:rsidR="001A7CA1" w:rsidRPr="00124CDE" w:rsidRDefault="001A7CA1" w:rsidP="00124CDE">
            <w:pPr>
              <w:rPr>
                <w:rFonts w:ascii="Helvetica" w:hAnsi="Helvetica"/>
                <w:sz w:val="16"/>
                <w:szCs w:val="16"/>
              </w:rPr>
            </w:pPr>
            <w:r w:rsidRPr="00124CDE">
              <w:rPr>
                <w:rFonts w:ascii="Helvetica" w:hAnsi="Helvetica"/>
                <w:sz w:val="16"/>
                <w:szCs w:val="16"/>
              </w:rPr>
              <w:t>Acrylic Cylinder</w:t>
            </w:r>
          </w:p>
        </w:tc>
        <w:tc>
          <w:tcPr>
            <w:tcW w:w="2337" w:type="dxa"/>
            <w:shd w:val="clear" w:color="auto" w:fill="D0CECE" w:themeFill="background2" w:themeFillShade="E6"/>
          </w:tcPr>
          <w:p w14:paraId="79AA83B4" w14:textId="5FB6984F" w:rsidR="001A7CA1" w:rsidRPr="00124CDE" w:rsidRDefault="000223CC" w:rsidP="00124CDE">
            <w:pPr>
              <w:rPr>
                <w:rFonts w:ascii="Helvetica" w:hAnsi="Helvetica"/>
                <w:sz w:val="16"/>
                <w:szCs w:val="16"/>
              </w:rPr>
            </w:pPr>
            <w:hyperlink r:id="rId20" w:history="1">
              <w:r w:rsidR="00CC1FB2" w:rsidRPr="00124CDE">
                <w:rPr>
                  <w:rStyle w:val="Hyperlink"/>
                  <w:rFonts w:ascii="Helvetica" w:hAnsi="Helvetica"/>
                  <w:sz w:val="16"/>
                  <w:szCs w:val="16"/>
                </w:rPr>
                <w:t>ePlastics</w:t>
              </w:r>
            </w:hyperlink>
          </w:p>
        </w:tc>
        <w:tc>
          <w:tcPr>
            <w:tcW w:w="2338" w:type="dxa"/>
            <w:shd w:val="clear" w:color="auto" w:fill="D0CECE" w:themeFill="background2" w:themeFillShade="E6"/>
          </w:tcPr>
          <w:p w14:paraId="419D3CC0" w14:textId="77777777" w:rsidR="00CC1FB2" w:rsidRPr="00124CDE" w:rsidRDefault="00CC1FB2" w:rsidP="00124CDE">
            <w:pPr>
              <w:rPr>
                <w:rFonts w:ascii="Helvetica" w:hAnsi="Helvetica"/>
                <w:sz w:val="16"/>
                <w:szCs w:val="16"/>
              </w:rPr>
            </w:pPr>
            <w:r w:rsidRPr="00124CDE">
              <w:rPr>
                <w:rFonts w:ascii="Helvetica" w:hAnsi="Helvetica"/>
                <w:sz w:val="16"/>
                <w:szCs w:val="16"/>
              </w:rPr>
              <w:t>Plexiglass - Clear Cast Acrylic Tube 8.000" OD x .375" Wall Cast Acrylic Tube</w:t>
            </w:r>
          </w:p>
          <w:p w14:paraId="06797C10" w14:textId="77777777" w:rsidR="00CC1FB2" w:rsidRPr="00124CDE" w:rsidRDefault="00CC1FB2" w:rsidP="00124CDE">
            <w:pPr>
              <w:rPr>
                <w:rFonts w:ascii="Helvetica" w:hAnsi="Helvetica"/>
                <w:sz w:val="16"/>
                <w:szCs w:val="16"/>
              </w:rPr>
            </w:pPr>
          </w:p>
          <w:p w14:paraId="1D8B9C95" w14:textId="48307807" w:rsidR="001A7CA1" w:rsidRPr="00124CDE" w:rsidRDefault="00CC1FB2" w:rsidP="00124CDE">
            <w:pPr>
              <w:rPr>
                <w:rFonts w:ascii="Helvetica" w:hAnsi="Helvetica"/>
                <w:sz w:val="16"/>
                <w:szCs w:val="16"/>
              </w:rPr>
            </w:pPr>
            <w:r w:rsidRPr="00124CDE">
              <w:rPr>
                <w:rFonts w:ascii="Helvetica" w:hAnsi="Helvetica"/>
                <w:sz w:val="16"/>
                <w:szCs w:val="16"/>
              </w:rPr>
              <w:t>Item ID: ACRCAT8.000ODX.375</w:t>
            </w:r>
          </w:p>
        </w:tc>
        <w:tc>
          <w:tcPr>
            <w:tcW w:w="2338" w:type="dxa"/>
            <w:shd w:val="clear" w:color="auto" w:fill="D0CECE" w:themeFill="background2" w:themeFillShade="E6"/>
          </w:tcPr>
          <w:p w14:paraId="1002D447" w14:textId="7B59A93E" w:rsidR="001A7CA1" w:rsidRPr="00124CDE" w:rsidRDefault="00AA3DE4" w:rsidP="00124CDE">
            <w:pPr>
              <w:rPr>
                <w:rFonts w:ascii="Helvetica" w:hAnsi="Helvetica"/>
                <w:sz w:val="16"/>
                <w:szCs w:val="16"/>
              </w:rPr>
            </w:pPr>
            <w:r w:rsidRPr="00124CDE">
              <w:rPr>
                <w:rFonts w:ascii="Helvetica" w:hAnsi="Helvetica"/>
                <w:sz w:val="16"/>
                <w:szCs w:val="16"/>
              </w:rPr>
              <w:t>$</w:t>
            </w:r>
            <w:r w:rsidR="00CC1FB2" w:rsidRPr="00124CDE">
              <w:rPr>
                <w:rFonts w:ascii="Helvetica" w:hAnsi="Helvetica"/>
                <w:sz w:val="16"/>
                <w:szCs w:val="16"/>
              </w:rPr>
              <w:t>93</w:t>
            </w:r>
          </w:p>
        </w:tc>
      </w:tr>
      <w:tr w:rsidR="00CC1FB2" w:rsidRPr="00124CDE" w14:paraId="52A8923D" w14:textId="77777777" w:rsidTr="009D4FEB">
        <w:tc>
          <w:tcPr>
            <w:tcW w:w="2337" w:type="dxa"/>
            <w:shd w:val="clear" w:color="auto" w:fill="D0CECE" w:themeFill="background2" w:themeFillShade="E6"/>
          </w:tcPr>
          <w:p w14:paraId="0A57FB38" w14:textId="0D7D8A9B" w:rsidR="00CC1FB2" w:rsidRPr="00124CDE" w:rsidRDefault="00CC1FB2" w:rsidP="001B7FFA">
            <w:pPr>
              <w:rPr>
                <w:rFonts w:ascii="Helvetica" w:hAnsi="Helvetica"/>
                <w:sz w:val="16"/>
                <w:szCs w:val="16"/>
              </w:rPr>
            </w:pPr>
            <w:r w:rsidRPr="00124CDE">
              <w:rPr>
                <w:rFonts w:ascii="Helvetica" w:hAnsi="Helvetica"/>
                <w:sz w:val="16"/>
                <w:szCs w:val="16"/>
              </w:rPr>
              <w:t>Acrylic Cylinder Sheath</w:t>
            </w:r>
          </w:p>
        </w:tc>
        <w:tc>
          <w:tcPr>
            <w:tcW w:w="2337" w:type="dxa"/>
            <w:shd w:val="clear" w:color="auto" w:fill="D0CECE" w:themeFill="background2" w:themeFillShade="E6"/>
          </w:tcPr>
          <w:p w14:paraId="6C4D4877" w14:textId="2D1C36D0" w:rsidR="00CC1FB2" w:rsidRPr="00124CDE" w:rsidRDefault="000223CC" w:rsidP="001B7FFA">
            <w:pPr>
              <w:rPr>
                <w:rFonts w:ascii="Helvetica" w:hAnsi="Helvetica"/>
                <w:sz w:val="16"/>
                <w:szCs w:val="16"/>
              </w:rPr>
            </w:pPr>
            <w:hyperlink r:id="rId21" w:history="1">
              <w:r w:rsidR="00CC1FB2" w:rsidRPr="00124CDE">
                <w:rPr>
                  <w:rStyle w:val="Hyperlink"/>
                  <w:rFonts w:ascii="Helvetica" w:hAnsi="Helvetica"/>
                  <w:sz w:val="16"/>
                  <w:szCs w:val="16"/>
                </w:rPr>
                <w:t>ePlastics</w:t>
              </w:r>
            </w:hyperlink>
          </w:p>
        </w:tc>
        <w:tc>
          <w:tcPr>
            <w:tcW w:w="2338" w:type="dxa"/>
            <w:shd w:val="clear" w:color="auto" w:fill="D0CECE" w:themeFill="background2" w:themeFillShade="E6"/>
          </w:tcPr>
          <w:p w14:paraId="6BE1F51D" w14:textId="09355F8E" w:rsidR="00CC1FB2" w:rsidRPr="00124CDE" w:rsidRDefault="00CC1FB2" w:rsidP="001B7FFA">
            <w:pPr>
              <w:rPr>
                <w:rFonts w:ascii="Helvetica" w:hAnsi="Helvetica"/>
                <w:sz w:val="16"/>
                <w:szCs w:val="16"/>
              </w:rPr>
            </w:pPr>
            <w:r w:rsidRPr="00124CDE">
              <w:rPr>
                <w:rFonts w:ascii="Helvetica" w:hAnsi="Helvetica"/>
                <w:sz w:val="16"/>
                <w:szCs w:val="16"/>
              </w:rPr>
              <w:t>Plexiglass - Clear Cast Acrylic Tube 8.500" OD x .250" Wall Cast Acrylic Tube</w:t>
            </w:r>
          </w:p>
        </w:tc>
        <w:tc>
          <w:tcPr>
            <w:tcW w:w="2338" w:type="dxa"/>
            <w:shd w:val="clear" w:color="auto" w:fill="D0CECE" w:themeFill="background2" w:themeFillShade="E6"/>
          </w:tcPr>
          <w:p w14:paraId="56854B5A" w14:textId="07DE9905" w:rsidR="00CC1FB2" w:rsidRPr="00124CDE" w:rsidRDefault="00CC1FB2" w:rsidP="001B7FFA">
            <w:pPr>
              <w:jc w:val="center"/>
              <w:rPr>
                <w:rFonts w:ascii="Helvetica" w:hAnsi="Helvetica"/>
                <w:sz w:val="16"/>
                <w:szCs w:val="16"/>
              </w:rPr>
            </w:pPr>
            <w:r w:rsidRPr="00124CDE">
              <w:rPr>
                <w:rFonts w:ascii="Helvetica" w:hAnsi="Helvetica"/>
                <w:sz w:val="16"/>
                <w:szCs w:val="16"/>
              </w:rPr>
              <w:t>$122</w:t>
            </w:r>
          </w:p>
        </w:tc>
      </w:tr>
      <w:tr w:rsidR="00CC1FB2" w:rsidRPr="00124CDE" w14:paraId="5969A4E5" w14:textId="77777777" w:rsidTr="009D4FEB">
        <w:tc>
          <w:tcPr>
            <w:tcW w:w="2337" w:type="dxa"/>
            <w:shd w:val="clear" w:color="auto" w:fill="D0CECE" w:themeFill="background2" w:themeFillShade="E6"/>
          </w:tcPr>
          <w:p w14:paraId="756F8748" w14:textId="5C05ABC5" w:rsidR="00CC1FB2" w:rsidRPr="00124CDE" w:rsidRDefault="00CC1FB2" w:rsidP="001B7FFA">
            <w:pPr>
              <w:rPr>
                <w:rFonts w:ascii="Helvetica" w:hAnsi="Helvetica"/>
                <w:sz w:val="16"/>
                <w:szCs w:val="16"/>
              </w:rPr>
            </w:pPr>
            <w:r w:rsidRPr="00124CDE">
              <w:rPr>
                <w:rFonts w:ascii="Helvetica" w:hAnsi="Helvetica"/>
                <w:sz w:val="16"/>
                <w:szCs w:val="16"/>
              </w:rPr>
              <w:t xml:space="preserve">Acrylic </w:t>
            </w:r>
            <w:r w:rsidR="00B959C8" w:rsidRPr="00124CDE">
              <w:rPr>
                <w:rFonts w:ascii="Helvetica" w:hAnsi="Helvetica"/>
                <w:sz w:val="16"/>
                <w:szCs w:val="16"/>
              </w:rPr>
              <w:t>Sheet (x2)</w:t>
            </w:r>
          </w:p>
        </w:tc>
        <w:tc>
          <w:tcPr>
            <w:tcW w:w="2337" w:type="dxa"/>
            <w:shd w:val="clear" w:color="auto" w:fill="D0CECE" w:themeFill="background2" w:themeFillShade="E6"/>
          </w:tcPr>
          <w:p w14:paraId="52A5C553" w14:textId="42D1C997" w:rsidR="00CC1FB2" w:rsidRPr="00124CDE" w:rsidRDefault="000223CC" w:rsidP="001B7FFA">
            <w:pPr>
              <w:rPr>
                <w:rFonts w:ascii="Helvetica" w:hAnsi="Helvetica"/>
                <w:sz w:val="16"/>
                <w:szCs w:val="16"/>
              </w:rPr>
            </w:pPr>
            <w:hyperlink r:id="rId22" w:history="1">
              <w:r w:rsidR="00B959C8" w:rsidRPr="00124CDE">
                <w:rPr>
                  <w:rStyle w:val="Hyperlink"/>
                  <w:rFonts w:ascii="Helvetica" w:hAnsi="Helvetica"/>
                  <w:sz w:val="16"/>
                  <w:szCs w:val="16"/>
                </w:rPr>
                <w:t>Delvie’s Plastics</w:t>
              </w:r>
            </w:hyperlink>
          </w:p>
        </w:tc>
        <w:tc>
          <w:tcPr>
            <w:tcW w:w="2338" w:type="dxa"/>
            <w:shd w:val="clear" w:color="auto" w:fill="D0CECE" w:themeFill="background2" w:themeFillShade="E6"/>
          </w:tcPr>
          <w:p w14:paraId="3C8FD7D8" w14:textId="13C761AC" w:rsidR="00CC1FB2" w:rsidRPr="00124CDE" w:rsidRDefault="00B959C8" w:rsidP="001B7FFA">
            <w:pPr>
              <w:rPr>
                <w:rFonts w:ascii="Helvetica" w:hAnsi="Helvetica"/>
                <w:sz w:val="16"/>
                <w:szCs w:val="16"/>
              </w:rPr>
            </w:pPr>
            <w:r w:rsidRPr="00124CDE">
              <w:rPr>
                <w:rFonts w:ascii="Helvetica" w:hAnsi="Helvetica"/>
                <w:sz w:val="16"/>
                <w:szCs w:val="16"/>
              </w:rPr>
              <w:t>Cast Plexiglass Sheet, will be used for cap to testing environment</w:t>
            </w:r>
          </w:p>
        </w:tc>
        <w:tc>
          <w:tcPr>
            <w:tcW w:w="2338" w:type="dxa"/>
            <w:shd w:val="clear" w:color="auto" w:fill="D0CECE" w:themeFill="background2" w:themeFillShade="E6"/>
          </w:tcPr>
          <w:p w14:paraId="75585960" w14:textId="52EF092E" w:rsidR="00CC1FB2" w:rsidRPr="00124CDE" w:rsidRDefault="00B959C8" w:rsidP="001B7FFA">
            <w:pPr>
              <w:jc w:val="center"/>
              <w:rPr>
                <w:rFonts w:ascii="Helvetica" w:hAnsi="Helvetica"/>
                <w:sz w:val="16"/>
                <w:szCs w:val="16"/>
              </w:rPr>
            </w:pPr>
            <w:r w:rsidRPr="00124CDE">
              <w:rPr>
                <w:rFonts w:ascii="Helvetica" w:hAnsi="Helvetica"/>
                <w:sz w:val="16"/>
                <w:szCs w:val="16"/>
              </w:rPr>
              <w:t>$30</w:t>
            </w:r>
          </w:p>
        </w:tc>
      </w:tr>
      <w:tr w:rsidR="001A7CA1" w:rsidRPr="00124CDE" w14:paraId="60E2C5B9" w14:textId="77777777" w:rsidTr="009D4FEB">
        <w:tc>
          <w:tcPr>
            <w:tcW w:w="2337" w:type="dxa"/>
            <w:shd w:val="clear" w:color="auto" w:fill="D0CECE" w:themeFill="background2" w:themeFillShade="E6"/>
          </w:tcPr>
          <w:p w14:paraId="3E1E58E7" w14:textId="77777777" w:rsidR="001A7CA1" w:rsidRPr="00124CDE" w:rsidRDefault="001A7CA1" w:rsidP="001B7FFA">
            <w:pPr>
              <w:rPr>
                <w:rFonts w:ascii="Helvetica" w:hAnsi="Helvetica"/>
                <w:sz w:val="16"/>
                <w:szCs w:val="16"/>
              </w:rPr>
            </w:pPr>
            <w:r w:rsidRPr="00124CDE">
              <w:rPr>
                <w:rFonts w:ascii="Helvetica" w:hAnsi="Helvetica"/>
                <w:sz w:val="16"/>
                <w:szCs w:val="16"/>
              </w:rPr>
              <w:t>Valves, Piping and gas components</w:t>
            </w:r>
          </w:p>
        </w:tc>
        <w:tc>
          <w:tcPr>
            <w:tcW w:w="2337" w:type="dxa"/>
            <w:shd w:val="clear" w:color="auto" w:fill="D0CECE" w:themeFill="background2" w:themeFillShade="E6"/>
          </w:tcPr>
          <w:p w14:paraId="2D456E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B9B1A1F"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84602B5" w14:textId="3BB58EDF" w:rsidR="001A7CA1" w:rsidRPr="00124CDE" w:rsidRDefault="001A7CA1"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DF114D" w:rsidRPr="00124CDE" w14:paraId="23D2F474" w14:textId="77777777" w:rsidTr="00DF114D">
        <w:tc>
          <w:tcPr>
            <w:tcW w:w="2337" w:type="dxa"/>
            <w:shd w:val="clear" w:color="auto" w:fill="70AD47" w:themeFill="accent6"/>
          </w:tcPr>
          <w:p w14:paraId="29889243" w14:textId="76E43104" w:rsidR="00DF114D" w:rsidRPr="00124CDE" w:rsidRDefault="00DF114D" w:rsidP="001B7FFA">
            <w:pPr>
              <w:rPr>
                <w:rFonts w:ascii="Helvetica" w:hAnsi="Helvetica"/>
                <w:sz w:val="16"/>
                <w:szCs w:val="16"/>
              </w:rPr>
            </w:pPr>
            <w:r w:rsidRPr="00124CDE">
              <w:rPr>
                <w:rFonts w:ascii="Helvetica" w:hAnsi="Helvetica"/>
                <w:sz w:val="16"/>
                <w:szCs w:val="16"/>
              </w:rPr>
              <w:t>Screws and Fasteners</w:t>
            </w:r>
          </w:p>
        </w:tc>
        <w:tc>
          <w:tcPr>
            <w:tcW w:w="2337" w:type="dxa"/>
            <w:shd w:val="clear" w:color="auto" w:fill="70AD47" w:themeFill="accent6"/>
          </w:tcPr>
          <w:p w14:paraId="775FD73F" w14:textId="77777777" w:rsidR="00DF114D" w:rsidRPr="00124CDE" w:rsidRDefault="00DF114D" w:rsidP="001B7FFA">
            <w:pPr>
              <w:rPr>
                <w:rFonts w:ascii="Helvetica" w:hAnsi="Helvetica"/>
                <w:sz w:val="16"/>
                <w:szCs w:val="16"/>
              </w:rPr>
            </w:pPr>
          </w:p>
        </w:tc>
        <w:tc>
          <w:tcPr>
            <w:tcW w:w="2338" w:type="dxa"/>
            <w:shd w:val="clear" w:color="auto" w:fill="70AD47" w:themeFill="accent6"/>
          </w:tcPr>
          <w:p w14:paraId="32D193F5" w14:textId="290EC73B" w:rsidR="00DF114D" w:rsidRPr="00124CDE" w:rsidRDefault="00DF114D" w:rsidP="001B7FFA">
            <w:pPr>
              <w:rPr>
                <w:rFonts w:ascii="Helvetica" w:hAnsi="Helvetica"/>
                <w:sz w:val="16"/>
                <w:szCs w:val="16"/>
              </w:rPr>
            </w:pPr>
            <w:r w:rsidRPr="00124CDE">
              <w:rPr>
                <w:rFonts w:ascii="Helvetica" w:hAnsi="Helvetica"/>
                <w:sz w:val="16"/>
                <w:szCs w:val="16"/>
              </w:rPr>
              <w:t>Attaching and mounting components for Enclosure</w:t>
            </w:r>
          </w:p>
        </w:tc>
        <w:tc>
          <w:tcPr>
            <w:tcW w:w="2338" w:type="dxa"/>
            <w:shd w:val="clear" w:color="auto" w:fill="70AD47" w:themeFill="accent6"/>
          </w:tcPr>
          <w:p w14:paraId="2D25F273" w14:textId="36B0AABA" w:rsidR="00DF114D" w:rsidRPr="00124CDE" w:rsidRDefault="00DF114D"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B33CEC" w:rsidRPr="00124CDE" w14:paraId="25440885" w14:textId="77777777" w:rsidTr="00DF114D">
        <w:tc>
          <w:tcPr>
            <w:tcW w:w="2337" w:type="dxa"/>
            <w:shd w:val="clear" w:color="auto" w:fill="70AD47" w:themeFill="accent6"/>
          </w:tcPr>
          <w:p w14:paraId="46574FC7" w14:textId="0BEEE0FA" w:rsidR="00B33CEC" w:rsidRPr="00124CDE" w:rsidRDefault="00B33CEC" w:rsidP="001B7FFA">
            <w:pPr>
              <w:rPr>
                <w:rFonts w:ascii="Helvetica" w:hAnsi="Helvetica"/>
                <w:sz w:val="16"/>
                <w:szCs w:val="16"/>
              </w:rPr>
            </w:pPr>
            <w:r w:rsidRPr="00124CDE">
              <w:rPr>
                <w:rFonts w:ascii="Helvetica" w:hAnsi="Helvetica"/>
                <w:sz w:val="16"/>
                <w:szCs w:val="16"/>
              </w:rPr>
              <w:t>Gasket Material for top Sealing</w:t>
            </w:r>
          </w:p>
        </w:tc>
        <w:tc>
          <w:tcPr>
            <w:tcW w:w="2337" w:type="dxa"/>
            <w:shd w:val="clear" w:color="auto" w:fill="70AD47" w:themeFill="accent6"/>
          </w:tcPr>
          <w:p w14:paraId="1E9C53BF"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6E4580AE"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7B66792F" w14:textId="27E3C6F2" w:rsidR="00B33CEC" w:rsidRPr="00124CDE" w:rsidRDefault="00B33CEC" w:rsidP="001B7FFA">
            <w:pPr>
              <w:jc w:val="center"/>
              <w:rPr>
                <w:rFonts w:ascii="Helvetica" w:hAnsi="Helvetica"/>
                <w:sz w:val="16"/>
                <w:szCs w:val="16"/>
              </w:rPr>
            </w:pPr>
            <w:r w:rsidRPr="00124CDE">
              <w:rPr>
                <w:rFonts w:ascii="Helvetica" w:hAnsi="Helvetica"/>
                <w:sz w:val="16"/>
                <w:szCs w:val="16"/>
              </w:rPr>
              <w:t>$25</w:t>
            </w:r>
          </w:p>
        </w:tc>
      </w:tr>
      <w:tr w:rsidR="001A7CA1" w:rsidRPr="00124CDE" w14:paraId="64B36FD6" w14:textId="77777777" w:rsidTr="00F077C8">
        <w:tc>
          <w:tcPr>
            <w:tcW w:w="2337" w:type="dxa"/>
            <w:shd w:val="clear" w:color="auto" w:fill="D0CECE" w:themeFill="background2" w:themeFillShade="E6"/>
          </w:tcPr>
          <w:p w14:paraId="76C84097" w14:textId="10BA6716" w:rsidR="001A7CA1" w:rsidRPr="00124CDE" w:rsidRDefault="001A7CA1" w:rsidP="001B7FFA">
            <w:pPr>
              <w:rPr>
                <w:rFonts w:ascii="Helvetica" w:hAnsi="Helvetica"/>
                <w:sz w:val="16"/>
                <w:szCs w:val="16"/>
              </w:rPr>
            </w:pPr>
            <w:r w:rsidRPr="00124CDE">
              <w:rPr>
                <w:rFonts w:ascii="Helvetica" w:hAnsi="Helvetica"/>
                <w:sz w:val="16"/>
                <w:szCs w:val="16"/>
              </w:rPr>
              <w:t>Paper Diaphragms of Varying Sizes (x</w:t>
            </w:r>
            <w:r w:rsidR="00616449" w:rsidRPr="00124CDE">
              <w:rPr>
                <w:rFonts w:ascii="Helvetica" w:hAnsi="Helvetica"/>
                <w:sz w:val="16"/>
                <w:szCs w:val="16"/>
              </w:rPr>
              <w:t>2</w:t>
            </w:r>
            <w:r w:rsidRPr="00124CDE">
              <w:rPr>
                <w:rFonts w:ascii="Helvetica" w:hAnsi="Helvetica"/>
                <w:sz w:val="16"/>
                <w:szCs w:val="16"/>
              </w:rPr>
              <w:t>)</w:t>
            </w:r>
          </w:p>
          <w:p w14:paraId="7B62E0C1" w14:textId="77777777" w:rsidR="001A7CA1" w:rsidRPr="00124CDE" w:rsidRDefault="001A7CA1" w:rsidP="001B7FFA">
            <w:pPr>
              <w:rPr>
                <w:rFonts w:ascii="Helvetica" w:hAnsi="Helvetica"/>
                <w:sz w:val="16"/>
                <w:szCs w:val="16"/>
              </w:rPr>
            </w:pPr>
          </w:p>
          <w:p w14:paraId="1B554EB7" w14:textId="77777777" w:rsidR="001A7CA1" w:rsidRPr="00124CDE" w:rsidRDefault="001A7CA1" w:rsidP="001B7FFA">
            <w:pPr>
              <w:rPr>
                <w:rFonts w:ascii="Helvetica" w:hAnsi="Helvetica"/>
                <w:i/>
                <w:sz w:val="16"/>
                <w:szCs w:val="16"/>
              </w:rPr>
            </w:pPr>
            <w:r w:rsidRPr="00124CDE">
              <w:rPr>
                <w:rFonts w:ascii="Helvetica" w:hAnsi="Helvetica"/>
                <w:i/>
                <w:sz w:val="16"/>
                <w:szCs w:val="16"/>
              </w:rPr>
              <w:t>Possibly Drumheads</w:t>
            </w:r>
          </w:p>
        </w:tc>
        <w:tc>
          <w:tcPr>
            <w:tcW w:w="2337" w:type="dxa"/>
            <w:shd w:val="clear" w:color="auto" w:fill="D0CECE" w:themeFill="background2" w:themeFillShade="E6"/>
          </w:tcPr>
          <w:p w14:paraId="32B98D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136461D9"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for replication of Hans Henny experimentation &amp; Calibration.</w:t>
            </w:r>
          </w:p>
        </w:tc>
        <w:tc>
          <w:tcPr>
            <w:tcW w:w="2338" w:type="dxa"/>
            <w:shd w:val="clear" w:color="auto" w:fill="D0CECE" w:themeFill="background2" w:themeFillShade="E6"/>
          </w:tcPr>
          <w:p w14:paraId="0D0A7191" w14:textId="4B9AADE1"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4D263C3D" w14:textId="77777777" w:rsidTr="00F077C8">
        <w:tc>
          <w:tcPr>
            <w:tcW w:w="2337" w:type="dxa"/>
            <w:shd w:val="clear" w:color="auto" w:fill="D0CECE" w:themeFill="background2" w:themeFillShade="E6"/>
          </w:tcPr>
          <w:p w14:paraId="52D64C5E" w14:textId="34113D32" w:rsidR="001A7CA1" w:rsidRPr="00124CDE" w:rsidRDefault="001A7CA1" w:rsidP="001B7FFA">
            <w:pPr>
              <w:rPr>
                <w:rFonts w:ascii="Helvetica" w:hAnsi="Helvetica"/>
                <w:sz w:val="16"/>
                <w:szCs w:val="16"/>
              </w:rPr>
            </w:pPr>
            <w:r w:rsidRPr="00124CDE">
              <w:rPr>
                <w:rFonts w:ascii="Helvetica" w:hAnsi="Helvetica"/>
                <w:sz w:val="16"/>
                <w:szCs w:val="16"/>
              </w:rPr>
              <w:t>Rubber Diaphragms (x</w:t>
            </w:r>
            <w:r w:rsidR="00616449" w:rsidRPr="00124CDE">
              <w:rPr>
                <w:rFonts w:ascii="Helvetica" w:hAnsi="Helvetica"/>
                <w:sz w:val="16"/>
                <w:szCs w:val="16"/>
              </w:rPr>
              <w:t>2</w:t>
            </w:r>
            <w:r w:rsidRPr="00124CDE">
              <w:rPr>
                <w:rFonts w:ascii="Helvetica" w:hAnsi="Helvetica"/>
                <w:sz w:val="16"/>
                <w:szCs w:val="16"/>
              </w:rPr>
              <w:t>)</w:t>
            </w:r>
          </w:p>
        </w:tc>
        <w:tc>
          <w:tcPr>
            <w:tcW w:w="2337" w:type="dxa"/>
            <w:shd w:val="clear" w:color="auto" w:fill="D0CECE" w:themeFill="background2" w:themeFillShade="E6"/>
          </w:tcPr>
          <w:p w14:paraId="023C9402"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906CCBE"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to record the sound and graph of physical sound wave.</w:t>
            </w:r>
          </w:p>
        </w:tc>
        <w:tc>
          <w:tcPr>
            <w:tcW w:w="2338" w:type="dxa"/>
            <w:shd w:val="clear" w:color="auto" w:fill="D0CECE" w:themeFill="background2" w:themeFillShade="E6"/>
          </w:tcPr>
          <w:p w14:paraId="44E981D2" w14:textId="03DB972B" w:rsidR="001A7CA1" w:rsidRPr="00124CDE" w:rsidRDefault="009D4FEB" w:rsidP="009D4FEB">
            <w:pPr>
              <w:jc w:val="center"/>
              <w:rPr>
                <w:rFonts w:ascii="Helvetica" w:hAnsi="Helvetica"/>
                <w:sz w:val="16"/>
                <w:szCs w:val="16"/>
              </w:rPr>
            </w:pPr>
            <w:r w:rsidRPr="00124CDE">
              <w:rPr>
                <w:rFonts w:ascii="Helvetica" w:hAnsi="Helvetica"/>
                <w:sz w:val="16"/>
                <w:szCs w:val="16"/>
              </w:rPr>
              <w:t>$10</w:t>
            </w:r>
          </w:p>
        </w:tc>
      </w:tr>
      <w:tr w:rsidR="001A7CA1" w:rsidRPr="00124CDE" w14:paraId="3BA78F2F" w14:textId="77777777" w:rsidTr="00F077C8">
        <w:tc>
          <w:tcPr>
            <w:tcW w:w="2337" w:type="dxa"/>
            <w:shd w:val="clear" w:color="auto" w:fill="D0CECE" w:themeFill="background2" w:themeFillShade="E6"/>
          </w:tcPr>
          <w:p w14:paraId="4EE1E007" w14:textId="77971621" w:rsidR="001A7CA1" w:rsidRPr="00124CDE" w:rsidRDefault="009D4FEB" w:rsidP="001B7FFA">
            <w:pPr>
              <w:rPr>
                <w:rFonts w:ascii="Helvetica" w:hAnsi="Helvetica"/>
                <w:sz w:val="16"/>
                <w:szCs w:val="16"/>
              </w:rPr>
            </w:pPr>
            <w:r w:rsidRPr="00124CDE">
              <w:rPr>
                <w:rFonts w:ascii="Helvetica" w:hAnsi="Helvetica"/>
                <w:sz w:val="16"/>
                <w:szCs w:val="16"/>
              </w:rPr>
              <w:t>Mounting Hardware</w:t>
            </w:r>
          </w:p>
        </w:tc>
        <w:tc>
          <w:tcPr>
            <w:tcW w:w="2337" w:type="dxa"/>
            <w:shd w:val="clear" w:color="auto" w:fill="D0CECE" w:themeFill="background2" w:themeFillShade="E6"/>
          </w:tcPr>
          <w:p w14:paraId="4A5C4DA6"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21BC2BA"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0E0A4938" w14:textId="1ED65A2C"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1EBACA73" w14:textId="77777777" w:rsidTr="00F077C8">
        <w:tc>
          <w:tcPr>
            <w:tcW w:w="2337" w:type="dxa"/>
            <w:shd w:val="clear" w:color="auto" w:fill="D0CECE" w:themeFill="background2" w:themeFillShade="E6"/>
          </w:tcPr>
          <w:p w14:paraId="262CCD80" w14:textId="77777777" w:rsidR="001A7CA1" w:rsidRPr="00124CDE" w:rsidRDefault="001A7CA1" w:rsidP="001B7FFA">
            <w:pPr>
              <w:rPr>
                <w:rFonts w:ascii="Helvetica" w:hAnsi="Helvetica"/>
                <w:sz w:val="16"/>
                <w:szCs w:val="16"/>
              </w:rPr>
            </w:pPr>
            <w:r w:rsidRPr="00124CDE">
              <w:rPr>
                <w:rFonts w:ascii="Helvetica" w:hAnsi="Helvetica"/>
                <w:sz w:val="16"/>
                <w:szCs w:val="16"/>
              </w:rPr>
              <w:t>1 Pint of Weld-On 4</w:t>
            </w:r>
          </w:p>
        </w:tc>
        <w:tc>
          <w:tcPr>
            <w:tcW w:w="2337" w:type="dxa"/>
            <w:shd w:val="clear" w:color="auto" w:fill="D0CECE" w:themeFill="background2" w:themeFillShade="E6"/>
          </w:tcPr>
          <w:p w14:paraId="1FD46FA9" w14:textId="77777777" w:rsidR="001A7CA1" w:rsidRPr="00124CDE" w:rsidRDefault="000223CC" w:rsidP="001B7FFA">
            <w:pPr>
              <w:rPr>
                <w:rFonts w:ascii="Helvetica" w:hAnsi="Helvetica"/>
                <w:sz w:val="16"/>
                <w:szCs w:val="16"/>
              </w:rPr>
            </w:pPr>
            <w:hyperlink r:id="rId23" w:history="1">
              <w:r w:rsidR="001A7CA1" w:rsidRPr="00124CDE">
                <w:rPr>
                  <w:rStyle w:val="Hyperlink"/>
                  <w:rFonts w:ascii="Helvetica" w:hAnsi="Helvetica"/>
                  <w:sz w:val="16"/>
                  <w:szCs w:val="16"/>
                </w:rPr>
                <w:t>Widely Available</w:t>
              </w:r>
            </w:hyperlink>
          </w:p>
        </w:tc>
        <w:tc>
          <w:tcPr>
            <w:tcW w:w="2338" w:type="dxa"/>
            <w:shd w:val="clear" w:color="auto" w:fill="D0CECE" w:themeFill="background2" w:themeFillShade="E6"/>
          </w:tcPr>
          <w:p w14:paraId="33CC56CD" w14:textId="77777777" w:rsidR="001A7CA1" w:rsidRPr="00124CDE" w:rsidRDefault="001A7CA1" w:rsidP="001B7FFA">
            <w:pPr>
              <w:rPr>
                <w:rFonts w:ascii="Helvetica" w:hAnsi="Helvetica"/>
                <w:sz w:val="16"/>
                <w:szCs w:val="16"/>
              </w:rPr>
            </w:pPr>
            <w:r w:rsidRPr="00124CDE">
              <w:rPr>
                <w:rFonts w:ascii="Helvetica" w:hAnsi="Helvetica"/>
                <w:sz w:val="16"/>
                <w:szCs w:val="16"/>
              </w:rPr>
              <w:t>Used to Fuse Acrylic surfaces together (literally a chemical melting and hardening process) in order to maintain a vacuum.</w:t>
            </w:r>
          </w:p>
        </w:tc>
        <w:tc>
          <w:tcPr>
            <w:tcW w:w="2338" w:type="dxa"/>
            <w:shd w:val="clear" w:color="auto" w:fill="D0CECE" w:themeFill="background2" w:themeFillShade="E6"/>
          </w:tcPr>
          <w:p w14:paraId="412AB6FC"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$20</w:t>
            </w:r>
          </w:p>
        </w:tc>
      </w:tr>
      <w:tr w:rsidR="001A7CA1" w:rsidRPr="00124CDE" w14:paraId="4CA8042E" w14:textId="77777777" w:rsidTr="00F077C8">
        <w:tc>
          <w:tcPr>
            <w:tcW w:w="2337" w:type="dxa"/>
            <w:shd w:val="clear" w:color="auto" w:fill="D0CECE" w:themeFill="background2" w:themeFillShade="E6"/>
          </w:tcPr>
          <w:p w14:paraId="7EF55CA3" w14:textId="77777777" w:rsidR="001A7CA1" w:rsidRPr="00124CDE" w:rsidRDefault="001A7CA1" w:rsidP="001B7FFA">
            <w:pPr>
              <w:rPr>
                <w:rFonts w:ascii="Helvetica" w:hAnsi="Helvetica"/>
                <w:sz w:val="16"/>
                <w:szCs w:val="16"/>
              </w:rPr>
            </w:pPr>
            <w:r w:rsidRPr="00124CDE">
              <w:rPr>
                <w:rFonts w:ascii="Helvetica" w:hAnsi="Helvetica"/>
                <w:sz w:val="16"/>
                <w:szCs w:val="16"/>
              </w:rPr>
              <w:t>Joint Sealing Compound (x5)</w:t>
            </w:r>
          </w:p>
        </w:tc>
        <w:tc>
          <w:tcPr>
            <w:tcW w:w="2337" w:type="dxa"/>
            <w:shd w:val="clear" w:color="auto" w:fill="D0CECE" w:themeFill="background2" w:themeFillShade="E6"/>
          </w:tcPr>
          <w:p w14:paraId="25EFE8A1" w14:textId="77777777" w:rsidR="001A7CA1" w:rsidRPr="00124CDE" w:rsidRDefault="000223CC" w:rsidP="001B7FFA">
            <w:pPr>
              <w:rPr>
                <w:rFonts w:ascii="Helvetica" w:hAnsi="Helvetica"/>
                <w:sz w:val="16"/>
                <w:szCs w:val="16"/>
              </w:rPr>
            </w:pPr>
            <w:hyperlink r:id="rId24" w:history="1">
              <w:r w:rsidR="001A7CA1" w:rsidRPr="00124CDE">
                <w:rPr>
                  <w:rStyle w:val="Hyperlink"/>
                  <w:rFonts w:ascii="Helvetica" w:hAnsi="Helvetica"/>
                  <w:sz w:val="16"/>
                  <w:szCs w:val="16"/>
                </w:rPr>
                <w:t>Global Industrial</w:t>
              </w:r>
            </w:hyperlink>
          </w:p>
        </w:tc>
        <w:tc>
          <w:tcPr>
            <w:tcW w:w="2338" w:type="dxa"/>
            <w:shd w:val="clear" w:color="auto" w:fill="D0CECE" w:themeFill="background2" w:themeFillShade="E6"/>
          </w:tcPr>
          <w:p w14:paraId="7FBC3570" w14:textId="77777777" w:rsidR="001A7CA1" w:rsidRPr="00124CDE" w:rsidRDefault="001A7CA1" w:rsidP="001B7FFA">
            <w:pPr>
              <w:rPr>
                <w:rFonts w:ascii="Helvetica" w:eastAsia="Times New Roman" w:hAnsi="Helvetica"/>
                <w:sz w:val="16"/>
                <w:szCs w:val="16"/>
              </w:rPr>
            </w:pPr>
            <w:r w:rsidRPr="00124CDE">
              <w:rPr>
                <w:rFonts w:ascii="Helvetica" w:eastAsia="Times New Roman" w:hAnsi="Helvetica" w:cs="Arial"/>
                <w:color w:val="333333"/>
                <w:sz w:val="16"/>
                <w:szCs w:val="16"/>
              </w:rPr>
              <w:t>Use with pressures to 10,000 PSI to full vacuums. Safe with most chemicals and gas.</w:t>
            </w:r>
          </w:p>
          <w:p w14:paraId="725AF86E"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26F97FC9"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$30 for 5 packs</w:t>
            </w:r>
          </w:p>
        </w:tc>
      </w:tr>
      <w:tr w:rsidR="001A7CA1" w:rsidRPr="00124CDE" w14:paraId="36C0B93E" w14:textId="77777777" w:rsidTr="009D4FEB">
        <w:tc>
          <w:tcPr>
            <w:tcW w:w="2337" w:type="dxa"/>
            <w:shd w:val="clear" w:color="auto" w:fill="70AD47" w:themeFill="accent6"/>
          </w:tcPr>
          <w:p w14:paraId="64B54175" w14:textId="77777777" w:rsidR="001A7CA1" w:rsidRPr="00422C5B" w:rsidRDefault="001A7CA1" w:rsidP="001B7FFA">
            <w:pPr>
              <w:rPr>
                <w:rFonts w:ascii="Helvetica" w:hAnsi="Helvetica"/>
                <w:color w:val="000000" w:themeColor="text1"/>
                <w:sz w:val="16"/>
                <w:szCs w:val="16"/>
              </w:rPr>
            </w:pPr>
            <w:r w:rsidRPr="00422C5B">
              <w:rPr>
                <w:rFonts w:ascii="Helvetica" w:hAnsi="Helvetica"/>
                <w:color w:val="000000" w:themeColor="text1"/>
                <w:sz w:val="16"/>
                <w:szCs w:val="16"/>
              </w:rPr>
              <w:t>Shop and Machining Resources @ NSC</w:t>
            </w:r>
          </w:p>
        </w:tc>
        <w:tc>
          <w:tcPr>
            <w:tcW w:w="2337" w:type="dxa"/>
            <w:shd w:val="clear" w:color="auto" w:fill="70AD47" w:themeFill="accent6"/>
          </w:tcPr>
          <w:p w14:paraId="189D2329" w14:textId="77777777" w:rsidR="001A7CA1" w:rsidRPr="00422C5B" w:rsidRDefault="001A7CA1" w:rsidP="001B7FFA">
            <w:pPr>
              <w:rPr>
                <w:rFonts w:ascii="Helvetica" w:hAnsi="Helvetica"/>
                <w:color w:val="000000" w:themeColor="text1"/>
                <w:sz w:val="16"/>
                <w:szCs w:val="16"/>
              </w:rPr>
            </w:pPr>
          </w:p>
        </w:tc>
        <w:tc>
          <w:tcPr>
            <w:tcW w:w="2338" w:type="dxa"/>
            <w:shd w:val="clear" w:color="auto" w:fill="70AD47" w:themeFill="accent6"/>
          </w:tcPr>
          <w:p w14:paraId="5F5AA6D2" w14:textId="77777777" w:rsidR="001A7CA1" w:rsidRPr="00422C5B" w:rsidRDefault="001A7CA1" w:rsidP="001B7FFA">
            <w:pPr>
              <w:rPr>
                <w:rFonts w:ascii="Helvetica" w:eastAsia="Times New Roman" w:hAnsi="Helvetica" w:cs="Arial"/>
                <w:color w:val="000000" w:themeColor="text1"/>
                <w:sz w:val="16"/>
                <w:szCs w:val="16"/>
              </w:rPr>
            </w:pPr>
            <w:r w:rsidRPr="00422C5B">
              <w:rPr>
                <w:rFonts w:ascii="Helvetica" w:eastAsia="Times New Roman" w:hAnsi="Helvetica" w:cs="Arial"/>
                <w:color w:val="000000" w:themeColor="text1"/>
                <w:sz w:val="16"/>
                <w:szCs w:val="16"/>
              </w:rPr>
              <w:t>Will need to use certain cutting equipment, sanders and drill press for engineering of gas/plasma chamber and lycopodium testing chamber.</w:t>
            </w:r>
          </w:p>
        </w:tc>
        <w:tc>
          <w:tcPr>
            <w:tcW w:w="2338" w:type="dxa"/>
            <w:shd w:val="clear" w:color="auto" w:fill="70AD47" w:themeFill="accent6"/>
          </w:tcPr>
          <w:p w14:paraId="33BEB8B5" w14:textId="77777777" w:rsidR="001A7CA1" w:rsidRPr="00124CDE" w:rsidRDefault="001A7CA1" w:rsidP="001B7FFA">
            <w:pPr>
              <w:rPr>
                <w:rFonts w:ascii="Helvetica" w:hAnsi="Helvetica"/>
                <w:color w:val="FFFFFF" w:themeColor="background1"/>
                <w:sz w:val="16"/>
                <w:szCs w:val="16"/>
              </w:rPr>
            </w:pPr>
          </w:p>
        </w:tc>
      </w:tr>
    </w:tbl>
    <w:p w14:paraId="3D538EC7" w14:textId="77777777" w:rsidR="00C06C88" w:rsidRPr="00124CDE" w:rsidRDefault="00C06C88" w:rsidP="00C06C88">
      <w:pPr>
        <w:rPr>
          <w:rFonts w:ascii="Helvetica" w:hAnsi="Helvetica"/>
        </w:rPr>
      </w:pPr>
    </w:p>
    <w:p w14:paraId="35E9476C" w14:textId="77777777" w:rsidR="00B00C04" w:rsidRPr="00124CDE" w:rsidRDefault="00C06C88" w:rsidP="001F5A59">
      <w:pPr>
        <w:jc w:val="center"/>
        <w:outlineLvl w:val="0"/>
        <w:rPr>
          <w:rFonts w:ascii="Helvetica" w:hAnsi="Helvetica"/>
          <w:b/>
          <w:sz w:val="40"/>
        </w:rPr>
      </w:pPr>
      <w:r w:rsidRPr="00124CDE">
        <w:rPr>
          <w:rFonts w:ascii="Helvetica" w:hAnsi="Helvetica"/>
          <w:b/>
          <w:sz w:val="40"/>
        </w:rPr>
        <w:lastRenderedPageBreak/>
        <w:t>Timeline</w:t>
      </w:r>
      <w:r w:rsidR="008065AF" w:rsidRPr="00124CDE">
        <w:rPr>
          <w:rFonts w:ascii="Helvetica" w:hAnsi="Helvetica"/>
          <w:b/>
          <w:sz w:val="40"/>
        </w:rPr>
        <w:t>:</w:t>
      </w:r>
      <w:r w:rsidR="00B00C04" w:rsidRPr="00124CDE">
        <w:rPr>
          <w:rFonts w:ascii="Helvetica" w:hAnsi="Helvetica"/>
          <w:b/>
          <w:sz w:val="40"/>
        </w:rPr>
        <w:t xml:space="preserve"> </w:t>
      </w:r>
    </w:p>
    <w:p w14:paraId="480167B0" w14:textId="1EE25527" w:rsidR="00C45F27" w:rsidRPr="00422C5B" w:rsidRDefault="00422C5B" w:rsidP="001F5A59">
      <w:pPr>
        <w:outlineLvl w:val="0"/>
        <w:rPr>
          <w:rFonts w:ascii="Helvetica" w:hAnsi="Helvetica"/>
          <w:sz w:val="22"/>
          <w:szCs w:val="22"/>
        </w:rPr>
      </w:pPr>
      <w:r w:rsidRPr="00422C5B">
        <w:rPr>
          <w:rFonts w:ascii="Helvetica" w:hAnsi="Helvetica"/>
          <w:b/>
          <w:color w:val="F4B083" w:themeColor="accent2" w:themeTint="99"/>
          <w:sz w:val="22"/>
          <w:szCs w:val="22"/>
        </w:rPr>
        <w:t>ORANGE</w:t>
      </w:r>
      <w:r>
        <w:rPr>
          <w:rFonts w:ascii="Helvetica" w:hAnsi="Helvetica"/>
          <w:sz w:val="22"/>
          <w:szCs w:val="22"/>
        </w:rPr>
        <w:t xml:space="preserve"> </w:t>
      </w:r>
      <w:r w:rsidR="00B00C04" w:rsidRPr="00422C5B">
        <w:rPr>
          <w:rFonts w:ascii="Helvetica" w:hAnsi="Helvetica"/>
          <w:sz w:val="22"/>
          <w:szCs w:val="22"/>
        </w:rPr>
        <w:t>= BEHIND SCHEDULE</w:t>
      </w:r>
    </w:p>
    <w:p w14:paraId="291D744A" w14:textId="77777777" w:rsidR="00665CAF" w:rsidRPr="00124CDE" w:rsidRDefault="00665CAF" w:rsidP="00665CAF">
      <w:pPr>
        <w:jc w:val="center"/>
        <w:rPr>
          <w:rFonts w:ascii="Helvetica" w:hAnsi="Helvetica"/>
          <w:b/>
          <w:sz w:val="28"/>
        </w:rPr>
      </w:pPr>
    </w:p>
    <w:tbl>
      <w:tblPr>
        <w:tblStyle w:val="TableGrid"/>
        <w:tblW w:w="0" w:type="auto"/>
        <w:tblLook w:val="04A0" w:firstRow="1" w:lastRow="0" w:firstColumn="1" w:lastColumn="0" w:noHBand="0" w:noVBand="1"/>
      </w:tblPr>
      <w:tblGrid>
        <w:gridCol w:w="2337"/>
        <w:gridCol w:w="2337"/>
        <w:gridCol w:w="2338"/>
        <w:gridCol w:w="2338"/>
      </w:tblGrid>
      <w:tr w:rsidR="00C45F27" w:rsidRPr="00124CDE" w14:paraId="5265C6A7" w14:textId="77777777" w:rsidTr="001B7FFA">
        <w:tc>
          <w:tcPr>
            <w:tcW w:w="2337" w:type="dxa"/>
          </w:tcPr>
          <w:p w14:paraId="78F3AE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Period</w:t>
            </w:r>
          </w:p>
        </w:tc>
        <w:tc>
          <w:tcPr>
            <w:tcW w:w="2337" w:type="dxa"/>
          </w:tcPr>
          <w:p w14:paraId="3780A6E5"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In Class</w:t>
            </w:r>
          </w:p>
        </w:tc>
        <w:tc>
          <w:tcPr>
            <w:tcW w:w="2338" w:type="dxa"/>
          </w:tcPr>
          <w:p w14:paraId="5D8F71D6"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At Home</w:t>
            </w:r>
          </w:p>
        </w:tc>
        <w:tc>
          <w:tcPr>
            <w:tcW w:w="2338" w:type="dxa"/>
          </w:tcPr>
          <w:p w14:paraId="630F05FE"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Goals</w:t>
            </w:r>
          </w:p>
        </w:tc>
      </w:tr>
      <w:tr w:rsidR="00C45F27" w:rsidRPr="00124CDE" w14:paraId="732DBA84" w14:textId="77777777" w:rsidTr="001B7FFA">
        <w:tc>
          <w:tcPr>
            <w:tcW w:w="2337" w:type="dxa"/>
            <w:vAlign w:val="center"/>
          </w:tcPr>
          <w:p w14:paraId="2582C54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w:t>
            </w:r>
          </w:p>
        </w:tc>
        <w:tc>
          <w:tcPr>
            <w:tcW w:w="2337" w:type="dxa"/>
          </w:tcPr>
          <w:p w14:paraId="24D792CF" w14:textId="77777777" w:rsidR="00C45F27" w:rsidRPr="00124CDE" w:rsidRDefault="00C45F27" w:rsidP="001B7FFA">
            <w:pPr>
              <w:rPr>
                <w:rFonts w:ascii="Helvetica" w:hAnsi="Helvetica"/>
                <w:color w:val="000000" w:themeColor="text1"/>
                <w:sz w:val="10"/>
                <w:szCs w:val="10"/>
              </w:rPr>
            </w:pPr>
          </w:p>
        </w:tc>
        <w:tc>
          <w:tcPr>
            <w:tcW w:w="2338" w:type="dxa"/>
          </w:tcPr>
          <w:p w14:paraId="7D27CA64" w14:textId="77777777" w:rsidR="00C45F27" w:rsidRPr="00124CDE" w:rsidRDefault="00C45F27" w:rsidP="001B7FFA">
            <w:pPr>
              <w:rPr>
                <w:rFonts w:ascii="Helvetica" w:hAnsi="Helvetica"/>
                <w:color w:val="000000" w:themeColor="text1"/>
                <w:sz w:val="10"/>
                <w:szCs w:val="10"/>
              </w:rPr>
            </w:pPr>
          </w:p>
        </w:tc>
        <w:tc>
          <w:tcPr>
            <w:tcW w:w="2338" w:type="dxa"/>
          </w:tcPr>
          <w:p w14:paraId="7A8C4B32" w14:textId="77777777" w:rsidR="00C45F27" w:rsidRPr="00124CDE" w:rsidRDefault="00C45F27" w:rsidP="001B7FFA">
            <w:pPr>
              <w:rPr>
                <w:rFonts w:ascii="Helvetica" w:hAnsi="Helvetica"/>
                <w:color w:val="000000" w:themeColor="text1"/>
                <w:sz w:val="10"/>
                <w:szCs w:val="10"/>
              </w:rPr>
            </w:pPr>
          </w:p>
        </w:tc>
      </w:tr>
      <w:tr w:rsidR="00C45F27" w:rsidRPr="00124CDE" w14:paraId="74688627" w14:textId="77777777" w:rsidTr="0061565F">
        <w:tc>
          <w:tcPr>
            <w:tcW w:w="2337" w:type="dxa"/>
            <w:tcBorders>
              <w:bottom w:val="single" w:sz="4" w:space="0" w:color="auto"/>
            </w:tcBorders>
            <w:vAlign w:val="center"/>
          </w:tcPr>
          <w:p w14:paraId="3C5955CF"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2</w:t>
            </w:r>
          </w:p>
        </w:tc>
        <w:tc>
          <w:tcPr>
            <w:tcW w:w="2337" w:type="dxa"/>
            <w:tcBorders>
              <w:bottom w:val="single" w:sz="4" w:space="0" w:color="auto"/>
            </w:tcBorders>
          </w:tcPr>
          <w:p w14:paraId="4A3DC9C7"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F72C07E" w14:textId="77777777" w:rsidR="00C45F27" w:rsidRPr="00124CDE" w:rsidRDefault="00C45F27" w:rsidP="001B7FFA">
            <w:pPr>
              <w:rPr>
                <w:rFonts w:ascii="Helvetica" w:hAnsi="Helvetica"/>
                <w:color w:val="000000" w:themeColor="text1"/>
                <w:sz w:val="10"/>
                <w:szCs w:val="10"/>
              </w:rPr>
            </w:pPr>
          </w:p>
        </w:tc>
        <w:tc>
          <w:tcPr>
            <w:tcW w:w="2338" w:type="dxa"/>
            <w:tcBorders>
              <w:bottom w:val="single" w:sz="4" w:space="0" w:color="auto"/>
            </w:tcBorders>
          </w:tcPr>
          <w:p w14:paraId="304F7C83" w14:textId="77777777" w:rsidR="00C45F27" w:rsidRPr="00124CDE" w:rsidRDefault="00C45F27" w:rsidP="001B7FFA">
            <w:pPr>
              <w:rPr>
                <w:rFonts w:ascii="Helvetica" w:hAnsi="Helvetica"/>
                <w:color w:val="000000" w:themeColor="text1"/>
                <w:sz w:val="10"/>
                <w:szCs w:val="10"/>
              </w:rPr>
            </w:pPr>
          </w:p>
        </w:tc>
      </w:tr>
      <w:tr w:rsidR="00C45F27" w:rsidRPr="00124CDE" w14:paraId="07D5BC62" w14:textId="77777777" w:rsidTr="00B00C04">
        <w:tc>
          <w:tcPr>
            <w:tcW w:w="2337" w:type="dxa"/>
            <w:shd w:val="clear" w:color="auto" w:fill="F4B083" w:themeFill="accent2" w:themeFillTint="99"/>
            <w:vAlign w:val="center"/>
          </w:tcPr>
          <w:p w14:paraId="68EF7AD4"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3</w:t>
            </w:r>
          </w:p>
        </w:tc>
        <w:tc>
          <w:tcPr>
            <w:tcW w:w="2337" w:type="dxa"/>
            <w:shd w:val="clear" w:color="auto" w:fill="F4B083" w:themeFill="accent2" w:themeFillTint="99"/>
          </w:tcPr>
          <w:p w14:paraId="4648102D"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55A15D2C"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Overviewing Designs and methods</w:t>
            </w:r>
          </w:p>
          <w:p w14:paraId="2A803E1F" w14:textId="0E804825"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 xml:space="preserve">Work with Physics Instructors for relevant </w:t>
            </w:r>
            <w:r w:rsidR="00B415CC" w:rsidRPr="00124CDE">
              <w:rPr>
                <w:rFonts w:ascii="Helvetica" w:hAnsi="Helvetica"/>
                <w:color w:val="000000" w:themeColor="text1"/>
                <w:sz w:val="16"/>
                <w:szCs w:val="16"/>
              </w:rPr>
              <w:t>Equations</w:t>
            </w:r>
          </w:p>
          <w:p w14:paraId="14DBFCA3"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Chemistry Instructors for relevant chemistry Equations</w:t>
            </w:r>
          </w:p>
          <w:p w14:paraId="5677B6BB"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Math instructors for measurement and calculation methods</w:t>
            </w:r>
          </w:p>
          <w:p w14:paraId="49AA02A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1A343E3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6142DE3A"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Networking with campus faculty for assembly assistance.</w:t>
            </w:r>
          </w:p>
          <w:p w14:paraId="5D543DA5"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Preparing home environment for at home assembly work.</w:t>
            </w:r>
          </w:p>
          <w:p w14:paraId="03CDD656"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Researching known frequency ranges and combinations of tuning methods.</w:t>
            </w:r>
          </w:p>
          <w:p w14:paraId="0AA44A3B"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Reading Hans Jenny Material and Videos</w:t>
            </w:r>
          </w:p>
          <w:p w14:paraId="5BC07A9F"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Working on Design Features</w:t>
            </w:r>
          </w:p>
          <w:p w14:paraId="022D00A7"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Consulting with audio professionals, Chemistry and physics faculty.</w:t>
            </w:r>
          </w:p>
          <w:p w14:paraId="137EC6CF" w14:textId="77777777" w:rsidR="00C45F27" w:rsidRPr="00124CDE" w:rsidRDefault="00C45F27" w:rsidP="001B7FFA">
            <w:pPr>
              <w:rPr>
                <w:rFonts w:ascii="Helvetica" w:hAnsi="Helvetica"/>
                <w:color w:val="000000" w:themeColor="text1"/>
                <w:sz w:val="16"/>
                <w:szCs w:val="16"/>
              </w:rPr>
            </w:pPr>
          </w:p>
          <w:p w14:paraId="019DB94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Start working on abstract</w:t>
            </w:r>
          </w:p>
          <w:p w14:paraId="1AD90374" w14:textId="77777777" w:rsidR="00C45F27" w:rsidRPr="00124CDE" w:rsidRDefault="00C45F27" w:rsidP="001B7FFA">
            <w:pPr>
              <w:rPr>
                <w:rFonts w:ascii="Helvetica" w:hAnsi="Helvetica"/>
                <w:color w:val="000000" w:themeColor="text1"/>
                <w:sz w:val="16"/>
                <w:szCs w:val="16"/>
              </w:rPr>
            </w:pPr>
          </w:p>
          <w:p w14:paraId="126630E4"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Write Abstract</w:t>
            </w:r>
          </w:p>
          <w:p w14:paraId="756E5F32"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26470AD9" w14:textId="11C1AE1E" w:rsidR="00C45F27" w:rsidRPr="00124CDE" w:rsidRDefault="00B415CC"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Acquire</w:t>
            </w:r>
            <w:r w:rsidR="00C45F27" w:rsidRPr="00124CDE">
              <w:rPr>
                <w:rFonts w:ascii="Helvetica" w:hAnsi="Helvetica"/>
                <w:color w:val="000000" w:themeColor="text1"/>
                <w:sz w:val="16"/>
                <w:szCs w:val="16"/>
              </w:rPr>
              <w:t xml:space="preserve"> Equipment</w:t>
            </w:r>
          </w:p>
          <w:p w14:paraId="0E77E480"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Complete Measurements for chamber construction</w:t>
            </w:r>
          </w:p>
          <w:p w14:paraId="2885C8C9"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Publish Proposal as new Plasma Vortex Theory</w:t>
            </w:r>
          </w:p>
          <w:p w14:paraId="2F748908"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Home Lab Setup</w:t>
            </w:r>
          </w:p>
          <w:p w14:paraId="24B9D2B9" w14:textId="77777777" w:rsidR="00C45F27" w:rsidRPr="00124CDE" w:rsidRDefault="00C45F27" w:rsidP="001B7FFA">
            <w:pPr>
              <w:pStyle w:val="ListParagraph"/>
              <w:ind w:left="360"/>
              <w:rPr>
                <w:rFonts w:ascii="Helvetica" w:hAnsi="Helvetica"/>
                <w:color w:val="000000" w:themeColor="text1"/>
                <w:sz w:val="16"/>
                <w:szCs w:val="16"/>
              </w:rPr>
            </w:pPr>
          </w:p>
        </w:tc>
        <w:bookmarkStart w:id="0" w:name="_GoBack"/>
        <w:bookmarkEnd w:id="0"/>
      </w:tr>
      <w:tr w:rsidR="00C45F27" w:rsidRPr="00124CDE" w14:paraId="46F626F4" w14:textId="77777777" w:rsidTr="00B00C04">
        <w:tc>
          <w:tcPr>
            <w:tcW w:w="2337" w:type="dxa"/>
            <w:shd w:val="clear" w:color="auto" w:fill="F4B083" w:themeFill="accent2" w:themeFillTint="99"/>
            <w:vAlign w:val="center"/>
          </w:tcPr>
          <w:p w14:paraId="2DA89F6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4</w:t>
            </w:r>
          </w:p>
        </w:tc>
        <w:tc>
          <w:tcPr>
            <w:tcW w:w="2337" w:type="dxa"/>
            <w:shd w:val="clear" w:color="auto" w:fill="F4B083" w:themeFill="accent2" w:themeFillTint="99"/>
          </w:tcPr>
          <w:p w14:paraId="38F89EF8"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building acrylic pressure chamber</w:t>
            </w:r>
          </w:p>
          <w:p w14:paraId="34F7546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Frequency Calibration</w:t>
            </w:r>
          </w:p>
          <w:p w14:paraId="0F6ECC9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Recording Data and Video of Frequency Calibration.</w:t>
            </w:r>
          </w:p>
          <w:p w14:paraId="28AC75E8" w14:textId="77777777" w:rsidR="00C45F27" w:rsidRPr="00124CDE" w:rsidRDefault="00C45F27" w:rsidP="001B7FFA">
            <w:pPr>
              <w:jc w:val="center"/>
              <w:rPr>
                <w:rFonts w:ascii="Helvetica" w:hAnsi="Helvetica"/>
                <w:b/>
                <w:color w:val="000000" w:themeColor="text1"/>
                <w:sz w:val="16"/>
                <w:szCs w:val="16"/>
              </w:rPr>
            </w:pPr>
          </w:p>
          <w:p w14:paraId="7B341B12" w14:textId="77777777" w:rsidR="00C45F27" w:rsidRPr="00124CDE" w:rsidRDefault="00C45F27" w:rsidP="001B7FFA">
            <w:pPr>
              <w:jc w:val="center"/>
              <w:rPr>
                <w:rFonts w:ascii="Helvetica" w:hAnsi="Helvetica"/>
                <w:b/>
                <w:color w:val="000000" w:themeColor="text1"/>
                <w:sz w:val="16"/>
                <w:szCs w:val="16"/>
              </w:rPr>
            </w:pPr>
          </w:p>
          <w:p w14:paraId="18FF80EB" w14:textId="77777777" w:rsidR="00C45F27" w:rsidRPr="00124CDE" w:rsidRDefault="00C45F27" w:rsidP="001B7FFA">
            <w:pPr>
              <w:jc w:val="center"/>
              <w:rPr>
                <w:rFonts w:ascii="Helvetica" w:hAnsi="Helvetica"/>
                <w:b/>
                <w:color w:val="000000" w:themeColor="text1"/>
                <w:sz w:val="16"/>
                <w:szCs w:val="16"/>
              </w:rPr>
            </w:pPr>
          </w:p>
          <w:p w14:paraId="1D01891F" w14:textId="77777777" w:rsidR="00C45F27" w:rsidRPr="00124CDE" w:rsidRDefault="00C45F27" w:rsidP="001B7FFA">
            <w:pPr>
              <w:jc w:val="center"/>
              <w:rPr>
                <w:rFonts w:ascii="Helvetica" w:hAnsi="Helvetica"/>
                <w:b/>
                <w:color w:val="000000" w:themeColor="text1"/>
                <w:sz w:val="16"/>
                <w:szCs w:val="16"/>
              </w:rPr>
            </w:pPr>
          </w:p>
          <w:p w14:paraId="5EF62441"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Abstract Writing Workshop</w:t>
            </w:r>
          </w:p>
          <w:p w14:paraId="23D9C215" w14:textId="77777777" w:rsidR="00C45F27" w:rsidRPr="00124CDE" w:rsidRDefault="00C45F27" w:rsidP="001B7FFA">
            <w:pPr>
              <w:jc w:val="center"/>
              <w:rPr>
                <w:rFonts w:ascii="Helvetica" w:hAnsi="Helvetica"/>
                <w:b/>
                <w:color w:val="000000" w:themeColor="text1"/>
                <w:sz w:val="16"/>
                <w:szCs w:val="16"/>
              </w:rPr>
            </w:pPr>
          </w:p>
          <w:p w14:paraId="73F76BC1" w14:textId="77777777" w:rsidR="00C45F27" w:rsidRPr="00124CDE" w:rsidRDefault="00C45F27" w:rsidP="001B7FFA">
            <w:pPr>
              <w:pStyle w:val="ListParagraph"/>
              <w:numPr>
                <w:ilvl w:val="0"/>
                <w:numId w:val="17"/>
              </w:numPr>
              <w:jc w:val="center"/>
              <w:rPr>
                <w:rFonts w:ascii="Helvetica" w:hAnsi="Helvetica"/>
                <w:color w:val="000000" w:themeColor="text1"/>
                <w:sz w:val="16"/>
                <w:szCs w:val="16"/>
              </w:rPr>
            </w:pPr>
            <w:r w:rsidRPr="00124CDE">
              <w:rPr>
                <w:rFonts w:ascii="Helvetica" w:hAnsi="Helvetica"/>
                <w:color w:val="000000" w:themeColor="text1"/>
                <w:sz w:val="16"/>
                <w:szCs w:val="16"/>
              </w:rPr>
              <w:t>Edit Abstract</w:t>
            </w:r>
          </w:p>
        </w:tc>
        <w:tc>
          <w:tcPr>
            <w:tcW w:w="2338" w:type="dxa"/>
            <w:shd w:val="clear" w:color="auto" w:fill="F4B083" w:themeFill="accent2" w:themeFillTint="99"/>
          </w:tcPr>
          <w:p w14:paraId="75EDB9EE"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Engineering Test Environment - Changes &amp; Problems</w:t>
            </w:r>
          </w:p>
          <w:p w14:paraId="3C02D22D"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Calculations related to Frequency Calibration</w:t>
            </w:r>
          </w:p>
          <w:p w14:paraId="5345E5C8"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Organizing Video Sequences for Documentation.</w:t>
            </w:r>
          </w:p>
          <w:p w14:paraId="3B8D16E7"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Discussing Results with peers</w:t>
            </w:r>
          </w:p>
          <w:p w14:paraId="2EB46F51"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Reading and Watching Similar Research Projects</w:t>
            </w:r>
          </w:p>
          <w:p w14:paraId="5B1F304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568BA999" w14:textId="77777777" w:rsidR="00C45F27" w:rsidRPr="00124CDE" w:rsidRDefault="00C45F27" w:rsidP="001B7FFA">
            <w:pPr>
              <w:pStyle w:val="ListParagraph"/>
              <w:numPr>
                <w:ilvl w:val="0"/>
                <w:numId w:val="9"/>
              </w:numPr>
              <w:jc w:val="center"/>
              <w:rPr>
                <w:rFonts w:ascii="Helvetica" w:hAnsi="Helvetica"/>
                <w:color w:val="000000" w:themeColor="text1"/>
                <w:sz w:val="16"/>
                <w:szCs w:val="16"/>
              </w:rPr>
            </w:pPr>
            <w:r w:rsidRPr="00124CDE">
              <w:rPr>
                <w:rFonts w:ascii="Helvetica" w:hAnsi="Helvetica"/>
                <w:color w:val="000000" w:themeColor="text1"/>
                <w:sz w:val="16"/>
                <w:szCs w:val="16"/>
              </w:rPr>
              <w:t>Start Testing with Wave Driver</w:t>
            </w:r>
          </w:p>
        </w:tc>
      </w:tr>
      <w:tr w:rsidR="00C45F27" w:rsidRPr="00124CDE" w14:paraId="68DE1615" w14:textId="77777777" w:rsidTr="0061565F">
        <w:tc>
          <w:tcPr>
            <w:tcW w:w="2337" w:type="dxa"/>
            <w:shd w:val="clear" w:color="auto" w:fill="F4B083" w:themeFill="accent2" w:themeFillTint="99"/>
            <w:vAlign w:val="center"/>
          </w:tcPr>
          <w:p w14:paraId="6C412658"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5</w:t>
            </w:r>
          </w:p>
        </w:tc>
        <w:tc>
          <w:tcPr>
            <w:tcW w:w="2337" w:type="dxa"/>
            <w:shd w:val="clear" w:color="auto" w:fill="F4B083" w:themeFill="accent2" w:themeFillTint="99"/>
          </w:tcPr>
          <w:p w14:paraId="1A68F7A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Testing Noble Gas Ampoules / Micro Vortex Possible?</w:t>
            </w:r>
          </w:p>
          <w:p w14:paraId="47F19AE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Finishing Chamber</w:t>
            </w:r>
          </w:p>
          <w:p w14:paraId="1AD09CF0"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Pressure Test Chamber</w:t>
            </w:r>
          </w:p>
          <w:p w14:paraId="502150D1"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Lycopodium testing</w:t>
            </w:r>
          </w:p>
          <w:p w14:paraId="29265385"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3E5ED6E1" w14:textId="77777777" w:rsidR="00C45F27" w:rsidRPr="00124CDE" w:rsidRDefault="00C45F27" w:rsidP="001B7FFA">
            <w:pPr>
              <w:jc w:val="center"/>
              <w:rPr>
                <w:rFonts w:ascii="Helvetica" w:hAnsi="Helvetica"/>
                <w:b/>
                <w:color w:val="000000" w:themeColor="text1"/>
                <w:sz w:val="16"/>
                <w:szCs w:val="16"/>
              </w:rPr>
            </w:pPr>
          </w:p>
          <w:p w14:paraId="57664D1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Optional Draft Abstract Due to instructors (in Canvas)</w:t>
            </w:r>
          </w:p>
          <w:p w14:paraId="0AA8D6B5" w14:textId="77777777" w:rsidR="00C45F27" w:rsidRPr="00124CDE" w:rsidRDefault="00C45F27" w:rsidP="001B7FFA">
            <w:pPr>
              <w:jc w:val="center"/>
              <w:rPr>
                <w:rFonts w:ascii="Helvetica" w:hAnsi="Helvetica"/>
                <w:b/>
                <w:color w:val="000000" w:themeColor="text1"/>
                <w:sz w:val="16"/>
                <w:szCs w:val="16"/>
              </w:rPr>
            </w:pPr>
          </w:p>
        </w:tc>
        <w:tc>
          <w:tcPr>
            <w:tcW w:w="2338" w:type="dxa"/>
            <w:shd w:val="clear" w:color="auto" w:fill="F4B083" w:themeFill="accent2" w:themeFillTint="99"/>
          </w:tcPr>
          <w:p w14:paraId="0A41A5B0"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137E12CD"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Promote Vortex Theory</w:t>
            </w:r>
          </w:p>
          <w:p w14:paraId="66A40F59"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Watch and Edit Recorded Video for Report</w:t>
            </w:r>
          </w:p>
          <w:p w14:paraId="3EEDB11C"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Report Journal</w:t>
            </w:r>
          </w:p>
        </w:tc>
        <w:tc>
          <w:tcPr>
            <w:tcW w:w="2338" w:type="dxa"/>
            <w:shd w:val="clear" w:color="auto" w:fill="F4B083" w:themeFill="accent2" w:themeFillTint="99"/>
          </w:tcPr>
          <w:p w14:paraId="3FB0489A" w14:textId="1DD9F7B0" w:rsidR="00C45F27" w:rsidRPr="00124CDE" w:rsidRDefault="00B415CC"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Attain</w:t>
            </w:r>
            <w:r w:rsidR="00C45F27" w:rsidRPr="00124CDE">
              <w:rPr>
                <w:rFonts w:ascii="Helvetica" w:hAnsi="Helvetica"/>
                <w:color w:val="000000" w:themeColor="text1"/>
                <w:sz w:val="16"/>
                <w:szCs w:val="16"/>
              </w:rPr>
              <w:t xml:space="preserve"> Vortex Formation with </w:t>
            </w:r>
            <w:r w:rsidRPr="00124CDE">
              <w:rPr>
                <w:rFonts w:ascii="Helvetica" w:hAnsi="Helvetica"/>
                <w:color w:val="000000" w:themeColor="text1"/>
                <w:sz w:val="16"/>
                <w:szCs w:val="16"/>
              </w:rPr>
              <w:t>Lycopodium</w:t>
            </w:r>
          </w:p>
        </w:tc>
      </w:tr>
      <w:tr w:rsidR="00C45F27" w:rsidRPr="00124CDE" w14:paraId="44F6797E" w14:textId="77777777" w:rsidTr="0061565F">
        <w:trPr>
          <w:trHeight w:val="224"/>
        </w:trPr>
        <w:tc>
          <w:tcPr>
            <w:tcW w:w="2337" w:type="dxa"/>
            <w:shd w:val="clear" w:color="auto" w:fill="F4B083" w:themeFill="accent2" w:themeFillTint="99"/>
            <w:vAlign w:val="center"/>
          </w:tcPr>
          <w:p w14:paraId="2B02112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6</w:t>
            </w:r>
          </w:p>
        </w:tc>
        <w:tc>
          <w:tcPr>
            <w:tcW w:w="2337" w:type="dxa"/>
            <w:shd w:val="clear" w:color="auto" w:fill="F4B083" w:themeFill="accent2" w:themeFillTint="99"/>
          </w:tcPr>
          <w:p w14:paraId="0959B442" w14:textId="77777777" w:rsidR="00C45F27" w:rsidRPr="0061565F" w:rsidRDefault="00C45F27" w:rsidP="001B7FFA">
            <w:pPr>
              <w:pStyle w:val="ListParagraph"/>
              <w:numPr>
                <w:ilvl w:val="0"/>
                <w:numId w:val="12"/>
              </w:numPr>
              <w:rPr>
                <w:rFonts w:ascii="Helvetica" w:hAnsi="Helvetica"/>
                <w:strike/>
                <w:color w:val="000000" w:themeColor="text1"/>
                <w:sz w:val="16"/>
                <w:szCs w:val="16"/>
              </w:rPr>
            </w:pPr>
            <w:r w:rsidRPr="0061565F">
              <w:rPr>
                <w:rFonts w:ascii="Helvetica" w:hAnsi="Helvetica"/>
                <w:strike/>
                <w:color w:val="000000" w:themeColor="text1"/>
                <w:sz w:val="16"/>
                <w:szCs w:val="16"/>
              </w:rPr>
              <w:t>Test Noble Gas and Sound in Completed Chamber</w:t>
            </w:r>
          </w:p>
        </w:tc>
        <w:tc>
          <w:tcPr>
            <w:tcW w:w="2338" w:type="dxa"/>
            <w:shd w:val="clear" w:color="auto" w:fill="F4B083" w:themeFill="accent2" w:themeFillTint="99"/>
          </w:tcPr>
          <w:p w14:paraId="5164F15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288B544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shd w:val="clear" w:color="auto" w:fill="F4B083" w:themeFill="accent2" w:themeFillTint="99"/>
          </w:tcPr>
          <w:p w14:paraId="042CC7B7"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Finish Abstract</w:t>
            </w:r>
          </w:p>
        </w:tc>
      </w:tr>
      <w:tr w:rsidR="00C45F27" w:rsidRPr="00124CDE" w14:paraId="07240622" w14:textId="77777777" w:rsidTr="001B7FFA">
        <w:trPr>
          <w:trHeight w:val="1592"/>
        </w:trPr>
        <w:tc>
          <w:tcPr>
            <w:tcW w:w="2337" w:type="dxa"/>
            <w:vAlign w:val="center"/>
          </w:tcPr>
          <w:p w14:paraId="3E9FB196"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lastRenderedPageBreak/>
              <w:t>Week 7</w:t>
            </w:r>
          </w:p>
        </w:tc>
        <w:tc>
          <w:tcPr>
            <w:tcW w:w="2337" w:type="dxa"/>
          </w:tcPr>
          <w:p w14:paraId="0F6CA707"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Work on Plasma creating Plasma in the lab</w:t>
            </w:r>
          </w:p>
          <w:p w14:paraId="565081B9" w14:textId="77777777" w:rsidR="00C45F27" w:rsidRPr="0061565F" w:rsidRDefault="00C45F27" w:rsidP="001B7FFA">
            <w:pPr>
              <w:pStyle w:val="ListParagraph"/>
              <w:numPr>
                <w:ilvl w:val="0"/>
                <w:numId w:val="11"/>
              </w:numPr>
              <w:rPr>
                <w:rFonts w:ascii="Helvetica" w:hAnsi="Helvetica"/>
                <w:strike/>
                <w:color w:val="000000" w:themeColor="text1"/>
                <w:sz w:val="16"/>
                <w:szCs w:val="16"/>
              </w:rPr>
            </w:pPr>
            <w:r w:rsidRPr="0061565F">
              <w:rPr>
                <w:rFonts w:ascii="Helvetica" w:hAnsi="Helvetica"/>
                <w:strike/>
                <w:color w:val="000000" w:themeColor="text1"/>
                <w:sz w:val="16"/>
                <w:szCs w:val="16"/>
              </w:rPr>
              <w:t>Conduct Laser Experiment</w:t>
            </w:r>
          </w:p>
          <w:p w14:paraId="698D694D" w14:textId="77777777" w:rsidR="00C45F27" w:rsidRPr="0061565F" w:rsidRDefault="00C45F27" w:rsidP="001B7FFA">
            <w:pPr>
              <w:rPr>
                <w:rFonts w:ascii="Helvetica" w:hAnsi="Helvetica"/>
                <w:strike/>
                <w:color w:val="000000" w:themeColor="text1"/>
                <w:sz w:val="16"/>
                <w:szCs w:val="16"/>
              </w:rPr>
            </w:pPr>
          </w:p>
          <w:p w14:paraId="710D99AB"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Progress Report Session 1</w:t>
            </w:r>
          </w:p>
          <w:p w14:paraId="31CD2823" w14:textId="77777777" w:rsidR="00C45F27" w:rsidRPr="0061565F" w:rsidRDefault="00C45F27" w:rsidP="001B7FFA">
            <w:pPr>
              <w:jc w:val="center"/>
              <w:rPr>
                <w:rFonts w:ascii="Helvetica" w:hAnsi="Helvetica"/>
                <w:b/>
                <w:strike/>
                <w:color w:val="000000" w:themeColor="text1"/>
                <w:sz w:val="16"/>
                <w:szCs w:val="16"/>
              </w:rPr>
            </w:pPr>
          </w:p>
          <w:p w14:paraId="268999AA" w14:textId="77777777" w:rsidR="00C45F27" w:rsidRPr="0061565F" w:rsidRDefault="00C45F27" w:rsidP="001B7FFA">
            <w:pPr>
              <w:jc w:val="center"/>
              <w:rPr>
                <w:rFonts w:ascii="Helvetica" w:hAnsi="Helvetica"/>
                <w:b/>
                <w:strike/>
                <w:color w:val="000000" w:themeColor="text1"/>
                <w:sz w:val="16"/>
                <w:szCs w:val="16"/>
              </w:rPr>
            </w:pPr>
            <w:r w:rsidRPr="0061565F">
              <w:rPr>
                <w:rFonts w:ascii="Helvetica" w:hAnsi="Helvetica"/>
                <w:b/>
                <w:strike/>
                <w:color w:val="000000" w:themeColor="text1"/>
                <w:sz w:val="16"/>
                <w:szCs w:val="16"/>
              </w:rPr>
              <w:t>UW Abstract Due 2/13</w:t>
            </w:r>
          </w:p>
          <w:p w14:paraId="07D8C529" w14:textId="77777777" w:rsidR="00C45F27" w:rsidRPr="0061565F" w:rsidRDefault="00C45F27" w:rsidP="001B7FFA">
            <w:pPr>
              <w:jc w:val="center"/>
              <w:rPr>
                <w:rFonts w:ascii="Helvetica" w:hAnsi="Helvetica"/>
                <w:b/>
                <w:strike/>
                <w:color w:val="000000" w:themeColor="text1"/>
                <w:sz w:val="16"/>
                <w:szCs w:val="16"/>
              </w:rPr>
            </w:pPr>
          </w:p>
        </w:tc>
        <w:tc>
          <w:tcPr>
            <w:tcW w:w="2338" w:type="dxa"/>
          </w:tcPr>
          <w:p w14:paraId="2210646D"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Research Electromagnetic Propulsion and Plasma Theories</w:t>
            </w:r>
          </w:p>
          <w:p w14:paraId="69E97BB8"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3D3C1EAE"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4671D51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and Compile Experimental Video Footage</w:t>
            </w:r>
          </w:p>
          <w:p w14:paraId="180807E8" w14:textId="77777777" w:rsidR="00C45F27" w:rsidRPr="00124CDE" w:rsidRDefault="00C45F27" w:rsidP="001B7FFA">
            <w:pPr>
              <w:pStyle w:val="ListParagraph"/>
              <w:numPr>
                <w:ilvl w:val="0"/>
                <w:numId w:val="11"/>
              </w:numPr>
              <w:rPr>
                <w:rFonts w:ascii="Helvetica" w:hAnsi="Helvetica"/>
                <w:color w:val="000000" w:themeColor="text1"/>
                <w:sz w:val="16"/>
                <w:szCs w:val="16"/>
              </w:rPr>
            </w:pPr>
          </w:p>
        </w:tc>
      </w:tr>
      <w:tr w:rsidR="00C45F27" w:rsidRPr="00124CDE" w14:paraId="7D8E0AAA" w14:textId="77777777" w:rsidTr="001B7FFA">
        <w:tc>
          <w:tcPr>
            <w:tcW w:w="2337" w:type="dxa"/>
            <w:vAlign w:val="center"/>
          </w:tcPr>
          <w:p w14:paraId="0C0BF85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8</w:t>
            </w:r>
          </w:p>
        </w:tc>
        <w:tc>
          <w:tcPr>
            <w:tcW w:w="2337" w:type="dxa"/>
          </w:tcPr>
          <w:p w14:paraId="42428E46"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Writing Results</w:t>
            </w:r>
          </w:p>
          <w:p w14:paraId="0E58F284"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Video Documentation</w:t>
            </w:r>
          </w:p>
          <w:p w14:paraId="055C78B0"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Promotional Video</w:t>
            </w:r>
          </w:p>
          <w:p w14:paraId="478EBD65" w14:textId="77777777" w:rsidR="00C45F27" w:rsidRPr="00124CDE" w:rsidRDefault="00C45F27" w:rsidP="001B7FFA">
            <w:pPr>
              <w:jc w:val="center"/>
              <w:rPr>
                <w:rFonts w:ascii="Helvetica" w:hAnsi="Helvetica"/>
                <w:b/>
                <w:color w:val="000000" w:themeColor="text1"/>
                <w:sz w:val="16"/>
                <w:szCs w:val="16"/>
              </w:rPr>
            </w:pPr>
          </w:p>
          <w:p w14:paraId="4A04B424"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2</w:t>
            </w:r>
          </w:p>
          <w:p w14:paraId="317FAADC"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9CA9557"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Start Micro Documentary</w:t>
            </w:r>
          </w:p>
          <w:p w14:paraId="3BCFCECC"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Create Scientific Pages &amp; Groups</w:t>
            </w:r>
          </w:p>
        </w:tc>
        <w:tc>
          <w:tcPr>
            <w:tcW w:w="2338" w:type="dxa"/>
          </w:tcPr>
          <w:p w14:paraId="2E3D37AF" w14:textId="77777777" w:rsidR="00C45F27" w:rsidRPr="00124CDE" w:rsidRDefault="00C45F27" w:rsidP="001B7FFA">
            <w:pPr>
              <w:rPr>
                <w:rFonts w:ascii="Helvetica" w:hAnsi="Helvetica"/>
                <w:color w:val="000000" w:themeColor="text1"/>
                <w:sz w:val="16"/>
                <w:szCs w:val="16"/>
              </w:rPr>
            </w:pPr>
          </w:p>
        </w:tc>
      </w:tr>
      <w:tr w:rsidR="00C45F27" w:rsidRPr="00124CDE" w14:paraId="37B79F3D" w14:textId="77777777" w:rsidTr="001B7FFA">
        <w:tc>
          <w:tcPr>
            <w:tcW w:w="2337" w:type="dxa"/>
            <w:vAlign w:val="center"/>
          </w:tcPr>
          <w:p w14:paraId="4D3C10A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9</w:t>
            </w:r>
          </w:p>
        </w:tc>
        <w:tc>
          <w:tcPr>
            <w:tcW w:w="2337" w:type="dxa"/>
          </w:tcPr>
          <w:p w14:paraId="145771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Interviews of Scientists involved in Project</w:t>
            </w:r>
          </w:p>
          <w:p w14:paraId="79ACA98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Introduce Scientific Journal for Publishing</w:t>
            </w:r>
          </w:p>
        </w:tc>
        <w:tc>
          <w:tcPr>
            <w:tcW w:w="2338" w:type="dxa"/>
          </w:tcPr>
          <w:p w14:paraId="6FF0A8C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PPT Presentation of experimental data</w:t>
            </w:r>
          </w:p>
          <w:p w14:paraId="7E8813E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Scientific Journal for Publishing</w:t>
            </w:r>
          </w:p>
          <w:p w14:paraId="456FE8D2" w14:textId="77777777" w:rsidR="00C45F27" w:rsidRPr="00124CDE" w:rsidRDefault="00C45F27" w:rsidP="001B7FFA">
            <w:pPr>
              <w:jc w:val="center"/>
              <w:rPr>
                <w:rFonts w:ascii="Helvetica" w:hAnsi="Helvetica"/>
                <w:b/>
                <w:color w:val="000000" w:themeColor="text1"/>
                <w:sz w:val="16"/>
                <w:szCs w:val="16"/>
              </w:rPr>
            </w:pPr>
          </w:p>
          <w:p w14:paraId="714395C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Research Presentation PPT draft due to instructors (in Canvas)</w:t>
            </w:r>
          </w:p>
          <w:p w14:paraId="48D5FD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545DF020"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Draft Results in Scientific Journal</w:t>
            </w:r>
          </w:p>
          <w:p w14:paraId="32D1DA7C"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Demonstrate Plasma Vortex for Scientific Review</w:t>
            </w:r>
          </w:p>
        </w:tc>
      </w:tr>
      <w:tr w:rsidR="00C45F27" w:rsidRPr="00124CDE" w14:paraId="746C1921" w14:textId="77777777" w:rsidTr="001B7FFA">
        <w:tc>
          <w:tcPr>
            <w:tcW w:w="2337" w:type="dxa"/>
            <w:vAlign w:val="center"/>
          </w:tcPr>
          <w:p w14:paraId="1A64B8FC"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10</w:t>
            </w:r>
          </w:p>
        </w:tc>
        <w:tc>
          <w:tcPr>
            <w:tcW w:w="2337" w:type="dxa"/>
          </w:tcPr>
          <w:p w14:paraId="25195C83" w14:textId="77777777" w:rsidR="00C45F27" w:rsidRPr="00124CDE" w:rsidRDefault="00C45F27" w:rsidP="001B7FFA">
            <w:pPr>
              <w:pStyle w:val="ListParagraph"/>
              <w:numPr>
                <w:ilvl w:val="0"/>
                <w:numId w:val="19"/>
              </w:numPr>
              <w:rPr>
                <w:rFonts w:ascii="Helvetica" w:hAnsi="Helvetica"/>
                <w:color w:val="000000" w:themeColor="text1"/>
                <w:sz w:val="16"/>
                <w:szCs w:val="16"/>
              </w:rPr>
            </w:pPr>
            <w:r w:rsidRPr="00124CDE">
              <w:rPr>
                <w:rFonts w:ascii="Helvetica" w:hAnsi="Helvetica"/>
                <w:color w:val="000000" w:themeColor="text1"/>
                <w:sz w:val="16"/>
                <w:szCs w:val="16"/>
              </w:rPr>
              <w:t>Work on Scientific Journal</w:t>
            </w:r>
          </w:p>
        </w:tc>
        <w:tc>
          <w:tcPr>
            <w:tcW w:w="2338" w:type="dxa"/>
          </w:tcPr>
          <w:p w14:paraId="58FED3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Video Footage For Micro Documentary For Presentation and Social Sharing for scientific review.</w:t>
            </w:r>
          </w:p>
          <w:p w14:paraId="43077AE7" w14:textId="77777777" w:rsidR="00C45F27" w:rsidRPr="00124CDE" w:rsidRDefault="00C45F27" w:rsidP="001B7FFA">
            <w:pPr>
              <w:jc w:val="center"/>
              <w:rPr>
                <w:rFonts w:ascii="Helvetica" w:hAnsi="Helvetica"/>
                <w:b/>
                <w:color w:val="000000" w:themeColor="text1"/>
                <w:sz w:val="16"/>
                <w:szCs w:val="16"/>
              </w:rPr>
            </w:pPr>
          </w:p>
          <w:p w14:paraId="1102DB3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Rehearsal of Presentation, Peer Review</w:t>
            </w:r>
          </w:p>
          <w:p w14:paraId="35A0AB04"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Scientific Journal for Publishing</w:t>
            </w:r>
          </w:p>
          <w:p w14:paraId="3C35BBA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Micro Documentary</w:t>
            </w:r>
          </w:p>
        </w:tc>
      </w:tr>
      <w:tr w:rsidR="00C45F27" w:rsidRPr="00124CDE" w14:paraId="6CC959CE" w14:textId="77777777" w:rsidTr="001B7FFA">
        <w:trPr>
          <w:trHeight w:val="143"/>
        </w:trPr>
        <w:tc>
          <w:tcPr>
            <w:tcW w:w="2337" w:type="dxa"/>
            <w:vAlign w:val="center"/>
          </w:tcPr>
          <w:p w14:paraId="720CFAA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11</w:t>
            </w:r>
          </w:p>
        </w:tc>
        <w:tc>
          <w:tcPr>
            <w:tcW w:w="2337" w:type="dxa"/>
          </w:tcPr>
          <w:p w14:paraId="76F9AA11" w14:textId="77777777" w:rsidR="00C45F27" w:rsidRPr="00124CDE" w:rsidRDefault="00C45F27" w:rsidP="001B7FFA">
            <w:pPr>
              <w:rPr>
                <w:rFonts w:ascii="Helvetica" w:hAnsi="Helvetica"/>
                <w:b/>
                <w:color w:val="000000" w:themeColor="text1"/>
                <w:sz w:val="16"/>
                <w:szCs w:val="16"/>
              </w:rPr>
            </w:pPr>
          </w:p>
          <w:p w14:paraId="62FE4BAE" w14:textId="77777777" w:rsidR="00C45F27" w:rsidRPr="00124CDE" w:rsidRDefault="00C45F27" w:rsidP="001B7FFA">
            <w:pPr>
              <w:rPr>
                <w:rFonts w:ascii="Helvetica" w:hAnsi="Helvetica"/>
                <w:b/>
                <w:color w:val="000000" w:themeColor="text1"/>
                <w:sz w:val="16"/>
                <w:szCs w:val="16"/>
              </w:rPr>
            </w:pPr>
            <w:r w:rsidRPr="00124CDE">
              <w:rPr>
                <w:rFonts w:ascii="Helvetica" w:hAnsi="Helvetica"/>
                <w:b/>
                <w:color w:val="000000" w:themeColor="text1"/>
                <w:sz w:val="16"/>
                <w:szCs w:val="16"/>
              </w:rPr>
              <w:t>Final Presentations</w:t>
            </w:r>
          </w:p>
          <w:p w14:paraId="50AA35A4" w14:textId="77777777" w:rsidR="00C45F27" w:rsidRPr="00124CDE" w:rsidRDefault="00C45F27" w:rsidP="001B7FFA">
            <w:pPr>
              <w:rPr>
                <w:rFonts w:ascii="Helvetica" w:hAnsi="Helvetica"/>
                <w:b/>
                <w:color w:val="000000" w:themeColor="text1"/>
                <w:sz w:val="16"/>
                <w:szCs w:val="16"/>
              </w:rPr>
            </w:pPr>
          </w:p>
        </w:tc>
        <w:tc>
          <w:tcPr>
            <w:tcW w:w="2338" w:type="dxa"/>
          </w:tcPr>
          <w:p w14:paraId="2CD8AFD8" w14:textId="77777777" w:rsidR="00C45F27" w:rsidRPr="00124CDE" w:rsidRDefault="00C45F27" w:rsidP="001B7FFA">
            <w:pPr>
              <w:rPr>
                <w:rFonts w:ascii="Helvetica" w:hAnsi="Helvetica"/>
                <w:color w:val="000000" w:themeColor="text1"/>
                <w:sz w:val="16"/>
                <w:szCs w:val="16"/>
              </w:rPr>
            </w:pPr>
          </w:p>
        </w:tc>
        <w:tc>
          <w:tcPr>
            <w:tcW w:w="2338" w:type="dxa"/>
          </w:tcPr>
          <w:p w14:paraId="0FDEAE17" w14:textId="77777777" w:rsidR="00C45F27" w:rsidRPr="00124CDE" w:rsidRDefault="00C45F27" w:rsidP="001B7FFA">
            <w:pPr>
              <w:rPr>
                <w:rFonts w:ascii="Helvetica" w:hAnsi="Helvetica"/>
                <w:color w:val="000000" w:themeColor="text1"/>
                <w:sz w:val="16"/>
                <w:szCs w:val="16"/>
              </w:rPr>
            </w:pPr>
          </w:p>
        </w:tc>
      </w:tr>
    </w:tbl>
    <w:p w14:paraId="3476FF34" w14:textId="77777777" w:rsidR="00C06C88" w:rsidRPr="00124CDE" w:rsidRDefault="00C06C88" w:rsidP="00C06C88">
      <w:pPr>
        <w:rPr>
          <w:rFonts w:ascii="Helvetica" w:hAnsi="Helvetica"/>
          <w:sz w:val="22"/>
        </w:rPr>
      </w:pPr>
    </w:p>
    <w:p w14:paraId="54295058" w14:textId="77777777" w:rsidR="00C06C88" w:rsidRPr="00124CDE" w:rsidRDefault="00C06C88" w:rsidP="00C06C88">
      <w:pPr>
        <w:rPr>
          <w:rFonts w:ascii="Helvetica" w:hAnsi="Helvetica"/>
          <w:sz w:val="22"/>
        </w:rPr>
      </w:pPr>
    </w:p>
    <w:p w14:paraId="69E9E67C" w14:textId="77777777" w:rsidR="00667526" w:rsidRPr="00124CDE" w:rsidRDefault="00667526" w:rsidP="008065AF">
      <w:pPr>
        <w:jc w:val="center"/>
        <w:rPr>
          <w:rFonts w:ascii="Helvetica" w:hAnsi="Helvetica"/>
          <w:b/>
          <w:sz w:val="28"/>
        </w:rPr>
      </w:pPr>
    </w:p>
    <w:p w14:paraId="4D3C1A2F" w14:textId="77777777" w:rsidR="00667526" w:rsidRPr="00124CDE" w:rsidRDefault="00667526" w:rsidP="008065AF">
      <w:pPr>
        <w:jc w:val="center"/>
        <w:rPr>
          <w:rFonts w:ascii="Helvetica" w:hAnsi="Helvetica"/>
          <w:b/>
          <w:sz w:val="28"/>
        </w:rPr>
      </w:pPr>
    </w:p>
    <w:p w14:paraId="2D48912F" w14:textId="77777777" w:rsidR="00A433A2" w:rsidRDefault="00A433A2" w:rsidP="008065AF">
      <w:pPr>
        <w:jc w:val="center"/>
        <w:rPr>
          <w:rFonts w:ascii="Helvetica" w:hAnsi="Helvetica"/>
          <w:b/>
          <w:sz w:val="28"/>
        </w:rPr>
      </w:pPr>
    </w:p>
    <w:p w14:paraId="6BE96A2B" w14:textId="77777777" w:rsidR="00422C5B" w:rsidRDefault="00422C5B" w:rsidP="008065AF">
      <w:pPr>
        <w:jc w:val="center"/>
        <w:rPr>
          <w:rFonts w:ascii="Helvetica" w:hAnsi="Helvetica"/>
          <w:b/>
          <w:sz w:val="28"/>
        </w:rPr>
      </w:pPr>
    </w:p>
    <w:p w14:paraId="749AEBE1" w14:textId="77777777" w:rsidR="00422C5B" w:rsidRDefault="00422C5B" w:rsidP="008065AF">
      <w:pPr>
        <w:jc w:val="center"/>
        <w:rPr>
          <w:rFonts w:ascii="Helvetica" w:hAnsi="Helvetica"/>
          <w:b/>
          <w:sz w:val="28"/>
        </w:rPr>
      </w:pPr>
    </w:p>
    <w:p w14:paraId="6BF9B3D0" w14:textId="77777777" w:rsidR="000C0C20" w:rsidRDefault="000C0C20" w:rsidP="008065AF">
      <w:pPr>
        <w:jc w:val="center"/>
        <w:rPr>
          <w:rFonts w:ascii="Helvetica" w:hAnsi="Helvetica"/>
          <w:b/>
          <w:sz w:val="28"/>
        </w:rPr>
      </w:pPr>
    </w:p>
    <w:p w14:paraId="65742D98" w14:textId="77777777" w:rsidR="000C0C20" w:rsidRDefault="000C0C20" w:rsidP="008065AF">
      <w:pPr>
        <w:jc w:val="center"/>
        <w:rPr>
          <w:rFonts w:ascii="Helvetica" w:hAnsi="Helvetica"/>
          <w:b/>
          <w:sz w:val="28"/>
        </w:rPr>
      </w:pPr>
    </w:p>
    <w:p w14:paraId="350603F3" w14:textId="77777777" w:rsidR="000C0C20" w:rsidRDefault="000C0C20" w:rsidP="008065AF">
      <w:pPr>
        <w:jc w:val="center"/>
        <w:rPr>
          <w:rFonts w:ascii="Helvetica" w:hAnsi="Helvetica"/>
          <w:b/>
          <w:sz w:val="28"/>
        </w:rPr>
      </w:pPr>
    </w:p>
    <w:p w14:paraId="7658051B" w14:textId="77777777" w:rsidR="00422C5B" w:rsidRDefault="00422C5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4FFC33BB" w14:textId="4EDF9D88" w:rsidR="00C06C88" w:rsidRPr="00124CDE" w:rsidRDefault="008065AF" w:rsidP="001F5A59">
      <w:pPr>
        <w:jc w:val="center"/>
        <w:outlineLvl w:val="0"/>
        <w:rPr>
          <w:rFonts w:ascii="Helvetica" w:hAnsi="Helvetica"/>
          <w:b/>
          <w:sz w:val="40"/>
        </w:rPr>
      </w:pPr>
      <w:r w:rsidRPr="00124CDE">
        <w:rPr>
          <w:rFonts w:ascii="Helvetica" w:hAnsi="Helvetica"/>
          <w:b/>
          <w:sz w:val="40"/>
        </w:rPr>
        <w:lastRenderedPageBreak/>
        <w:t>Conclusion:</w:t>
      </w:r>
    </w:p>
    <w:p w14:paraId="19597F21" w14:textId="77777777" w:rsidR="00C06C88" w:rsidRPr="00124CDE" w:rsidRDefault="00C06C88" w:rsidP="00C06C88">
      <w:pPr>
        <w:rPr>
          <w:rFonts w:ascii="Helvetica" w:hAnsi="Helvetica"/>
          <w:sz w:val="22"/>
        </w:rPr>
      </w:pPr>
    </w:p>
    <w:p w14:paraId="430F889B" w14:textId="06E9CA5B" w:rsidR="005B166F" w:rsidRPr="00124CDE" w:rsidRDefault="005B166F" w:rsidP="00C06C88">
      <w:pPr>
        <w:rPr>
          <w:rFonts w:ascii="Helvetica" w:hAnsi="Helvetica"/>
          <w:color w:val="000000" w:themeColor="text1"/>
          <w:sz w:val="22"/>
        </w:rPr>
      </w:pPr>
      <w:r w:rsidRPr="00124CDE">
        <w:rPr>
          <w:rFonts w:ascii="Helvetica" w:hAnsi="Helvetica"/>
          <w:color w:val="000000" w:themeColor="text1"/>
          <w:sz w:val="22"/>
        </w:rPr>
        <w:t>The most significant challenge to face during this experiment is sourcing hardware which falls within the budget for this project, and a lack of aerospace engineering suppo</w:t>
      </w:r>
      <w:r w:rsidR="00A641F6">
        <w:rPr>
          <w:rFonts w:ascii="Helvetica" w:hAnsi="Helvetica"/>
          <w:color w:val="000000" w:themeColor="text1"/>
          <w:sz w:val="22"/>
        </w:rPr>
        <w:t>rt within an undergraduate research program with a heavy biological research influence</w:t>
      </w:r>
      <w:r w:rsidRPr="00124CDE">
        <w:rPr>
          <w:rFonts w:ascii="Helvetica" w:hAnsi="Helvetica"/>
          <w:color w:val="000000" w:themeColor="text1"/>
          <w:sz w:val="22"/>
        </w:rPr>
        <w:t>. The first problem is directly related to the latter, the small group size for this project severely limits how much can be spen</w:t>
      </w:r>
      <w:r w:rsidR="009743A4">
        <w:rPr>
          <w:rFonts w:ascii="Helvetica" w:hAnsi="Helvetica"/>
          <w:color w:val="000000" w:themeColor="text1"/>
          <w:sz w:val="22"/>
        </w:rPr>
        <w:t>t on this project because of</w:t>
      </w:r>
      <w:r w:rsidRPr="00124CDE">
        <w:rPr>
          <w:rFonts w:ascii="Helvetica" w:hAnsi="Helvetica"/>
          <w:color w:val="000000" w:themeColor="text1"/>
          <w:sz w:val="22"/>
        </w:rPr>
        <w:t xml:space="preserve"> “per student funding” limitations. </w:t>
      </w:r>
    </w:p>
    <w:p w14:paraId="67527FE6" w14:textId="77777777" w:rsidR="005B166F" w:rsidRPr="00124CDE" w:rsidRDefault="005B166F" w:rsidP="00C06C88">
      <w:pPr>
        <w:rPr>
          <w:rFonts w:ascii="Helvetica" w:hAnsi="Helvetica"/>
          <w:color w:val="000000" w:themeColor="text1"/>
          <w:sz w:val="22"/>
        </w:rPr>
      </w:pPr>
    </w:p>
    <w:p w14:paraId="64A6C24A" w14:textId="18AFA263" w:rsidR="00667526" w:rsidRPr="00124CDE" w:rsidRDefault="009743A4" w:rsidP="000C5671">
      <w:pPr>
        <w:rPr>
          <w:rFonts w:ascii="Helvetica" w:hAnsi="Helvetica"/>
          <w:color w:val="000000" w:themeColor="text1"/>
          <w:sz w:val="22"/>
        </w:rPr>
      </w:pPr>
      <w:r>
        <w:rPr>
          <w:rFonts w:ascii="Helvetica" w:hAnsi="Helvetica"/>
          <w:color w:val="000000" w:themeColor="text1"/>
          <w:sz w:val="22"/>
        </w:rPr>
        <w:t>Many problems</w:t>
      </w:r>
      <w:r w:rsidR="005B166F" w:rsidRPr="00124CDE">
        <w:rPr>
          <w:rFonts w:ascii="Helvetica" w:hAnsi="Helvetica"/>
          <w:color w:val="000000" w:themeColor="text1"/>
          <w:sz w:val="22"/>
        </w:rPr>
        <w:t xml:space="preserve"> related to lack of engineering support are solved with heavy independent research and consulting with other faculty members on-campus. </w:t>
      </w:r>
      <w:r w:rsidR="000C5671">
        <w:rPr>
          <w:rFonts w:ascii="Helvetica" w:hAnsi="Helvetica"/>
          <w:color w:val="000000" w:themeColor="text1"/>
          <w:sz w:val="22"/>
        </w:rPr>
        <w:t>Instructors in physics, chemistry, mathematics and electrical engineering departments have been consulted with as to methods, hardware availability and overall project feasibility. So far, positive support has come from every department on campus and through consultations with outside university instructors.</w:t>
      </w:r>
    </w:p>
    <w:p w14:paraId="2CC157BF" w14:textId="77777777" w:rsidR="00667526" w:rsidRPr="00124CDE" w:rsidRDefault="00667526" w:rsidP="00C06C88">
      <w:pPr>
        <w:rPr>
          <w:rFonts w:ascii="Helvetica" w:hAnsi="Helvetica"/>
          <w:color w:val="000000" w:themeColor="text1"/>
          <w:sz w:val="22"/>
        </w:rPr>
      </w:pPr>
    </w:p>
    <w:p w14:paraId="054CEEC0" w14:textId="7C70BFE8" w:rsidR="00A641F6" w:rsidRDefault="009743A4" w:rsidP="00C06C88">
      <w:pPr>
        <w:rPr>
          <w:rFonts w:ascii="Helvetica" w:hAnsi="Helvetica"/>
          <w:color w:val="000000" w:themeColor="text1"/>
          <w:sz w:val="22"/>
        </w:rPr>
      </w:pPr>
      <w:r>
        <w:rPr>
          <w:rFonts w:ascii="Helvetica" w:hAnsi="Helvetica"/>
          <w:color w:val="000000" w:themeColor="text1"/>
          <w:sz w:val="22"/>
        </w:rPr>
        <w:t xml:space="preserve">This project relies heavily on the development of new methods and applications which rely on known scientific principals which might not be understood </w:t>
      </w:r>
      <w:r>
        <w:rPr>
          <w:rFonts w:ascii="Helvetica" w:hAnsi="Helvetica"/>
          <w:color w:val="000000" w:themeColor="text1"/>
          <w:sz w:val="22"/>
        </w:rPr>
        <w:t xml:space="preserve">outside of a physics classroom. </w:t>
      </w:r>
      <w:r w:rsidR="000C5671">
        <w:rPr>
          <w:rFonts w:ascii="Helvetica" w:hAnsi="Helvetica"/>
          <w:color w:val="000000" w:themeColor="text1"/>
          <w:sz w:val="22"/>
        </w:rPr>
        <w:t>Problems finding recent, relevant sources for experimentation using harmonic motion to manipulate gaseous clouds</w:t>
      </w:r>
      <w:r w:rsidR="00A641F6">
        <w:rPr>
          <w:rFonts w:ascii="Helvetica" w:hAnsi="Helvetica"/>
          <w:color w:val="000000" w:themeColor="text1"/>
          <w:sz w:val="22"/>
        </w:rPr>
        <w:t xml:space="preserve"> for the purpose of spaceflight have also led to problems when dealing with a scientific audience with a heavy biology and organic chemistry background. Much of the resources used for this experimentation of come from physics and mathematics principals which are found in textbook literature, and scientific research done at the beginning of the last century.</w:t>
      </w:r>
      <w:r>
        <w:rPr>
          <w:rFonts w:ascii="Helvetica" w:hAnsi="Helvetica"/>
          <w:color w:val="000000" w:themeColor="text1"/>
          <w:sz w:val="22"/>
        </w:rPr>
        <w:t xml:space="preserve"> </w:t>
      </w:r>
      <w:r w:rsidR="00A641F6">
        <w:rPr>
          <w:rFonts w:ascii="Helvetica" w:hAnsi="Helvetica"/>
          <w:color w:val="000000" w:themeColor="text1"/>
          <w:sz w:val="22"/>
        </w:rPr>
        <w:t>References which are included in this presentation are not used to provide the reader with examples of other experiments which are similar to this research. References cited in this proposal are instead to inform the reader of basic principles of physics and electric propulsion sciences which allow for connections to be made which lead to a a better understanding of the overall experiment and its contributions to our existing knowledge.</w:t>
      </w:r>
    </w:p>
    <w:p w14:paraId="42D2520D" w14:textId="77777777" w:rsidR="000C0C20" w:rsidRDefault="000C0C20" w:rsidP="00C06C88">
      <w:pPr>
        <w:rPr>
          <w:rFonts w:ascii="Helvetica" w:hAnsi="Helvetica"/>
          <w:color w:val="000000" w:themeColor="text1"/>
          <w:sz w:val="22"/>
        </w:rPr>
      </w:pPr>
    </w:p>
    <w:p w14:paraId="19A28F39" w14:textId="77777777" w:rsidR="000C0C20" w:rsidRDefault="000C0C20" w:rsidP="00C06C88">
      <w:pPr>
        <w:rPr>
          <w:rFonts w:ascii="Helvetica" w:hAnsi="Helvetica"/>
          <w:color w:val="000000" w:themeColor="text1"/>
          <w:sz w:val="22"/>
        </w:rPr>
      </w:pPr>
    </w:p>
    <w:p w14:paraId="0C5D30A9" w14:textId="77777777" w:rsidR="000C0C20" w:rsidRDefault="000C0C20" w:rsidP="00C06C88">
      <w:pPr>
        <w:rPr>
          <w:rFonts w:ascii="Helvetica" w:hAnsi="Helvetica"/>
          <w:color w:val="000000" w:themeColor="text1"/>
          <w:sz w:val="22"/>
        </w:rPr>
      </w:pPr>
    </w:p>
    <w:p w14:paraId="6E208AA6" w14:textId="77777777" w:rsidR="000C0C20" w:rsidRDefault="000C0C20" w:rsidP="00C06C88">
      <w:pPr>
        <w:rPr>
          <w:rFonts w:ascii="Helvetica" w:hAnsi="Helvetica"/>
          <w:color w:val="000000" w:themeColor="text1"/>
          <w:sz w:val="22"/>
        </w:rPr>
      </w:pPr>
    </w:p>
    <w:p w14:paraId="7173F88A" w14:textId="77777777" w:rsidR="000C0C20" w:rsidRDefault="000C0C20" w:rsidP="00C06C88">
      <w:pPr>
        <w:rPr>
          <w:rFonts w:ascii="Helvetica" w:hAnsi="Helvetica"/>
          <w:color w:val="000000" w:themeColor="text1"/>
          <w:sz w:val="22"/>
        </w:rPr>
      </w:pPr>
    </w:p>
    <w:p w14:paraId="0912B841" w14:textId="77777777" w:rsidR="000C0C20" w:rsidRDefault="000C0C20" w:rsidP="00C06C88">
      <w:pPr>
        <w:rPr>
          <w:rFonts w:ascii="Helvetica" w:hAnsi="Helvetica"/>
          <w:color w:val="000000" w:themeColor="text1"/>
          <w:sz w:val="22"/>
        </w:rPr>
      </w:pPr>
    </w:p>
    <w:p w14:paraId="0C7F205E" w14:textId="77777777" w:rsidR="009743A4" w:rsidRDefault="009743A4" w:rsidP="00C06C88">
      <w:pPr>
        <w:rPr>
          <w:rFonts w:ascii="Helvetica" w:hAnsi="Helvetica"/>
          <w:color w:val="000000" w:themeColor="text1"/>
          <w:sz w:val="22"/>
        </w:rPr>
      </w:pPr>
    </w:p>
    <w:p w14:paraId="04097E02" w14:textId="77777777" w:rsidR="009743A4" w:rsidRDefault="009743A4" w:rsidP="00C06C88">
      <w:pPr>
        <w:rPr>
          <w:rFonts w:ascii="Helvetica" w:hAnsi="Helvetica"/>
          <w:color w:val="000000" w:themeColor="text1"/>
          <w:sz w:val="22"/>
        </w:rPr>
      </w:pPr>
    </w:p>
    <w:p w14:paraId="7B33CD9E" w14:textId="77777777" w:rsidR="009743A4" w:rsidRDefault="009743A4" w:rsidP="00C06C88">
      <w:pPr>
        <w:rPr>
          <w:rFonts w:ascii="Helvetica" w:hAnsi="Helvetica"/>
          <w:color w:val="000000" w:themeColor="text1"/>
          <w:sz w:val="22"/>
        </w:rPr>
      </w:pPr>
    </w:p>
    <w:p w14:paraId="0D641DC3" w14:textId="77777777" w:rsidR="009743A4" w:rsidRDefault="009743A4" w:rsidP="00C06C88">
      <w:pPr>
        <w:rPr>
          <w:rFonts w:ascii="Helvetica" w:hAnsi="Helvetica"/>
          <w:color w:val="000000" w:themeColor="text1"/>
          <w:sz w:val="22"/>
        </w:rPr>
      </w:pPr>
    </w:p>
    <w:p w14:paraId="54D682F4" w14:textId="77777777" w:rsidR="009743A4" w:rsidRDefault="009743A4" w:rsidP="00C06C88">
      <w:pPr>
        <w:rPr>
          <w:rFonts w:ascii="Helvetica" w:hAnsi="Helvetica"/>
          <w:color w:val="000000" w:themeColor="text1"/>
          <w:sz w:val="22"/>
        </w:rPr>
      </w:pPr>
    </w:p>
    <w:p w14:paraId="446A9E8F" w14:textId="77777777" w:rsidR="009743A4" w:rsidRDefault="009743A4" w:rsidP="00C06C88">
      <w:pPr>
        <w:rPr>
          <w:rFonts w:ascii="Helvetica" w:hAnsi="Helvetica"/>
          <w:color w:val="000000" w:themeColor="text1"/>
          <w:sz w:val="22"/>
        </w:rPr>
      </w:pPr>
    </w:p>
    <w:p w14:paraId="4951BE92" w14:textId="77777777" w:rsidR="009743A4" w:rsidRDefault="009743A4" w:rsidP="00C06C88">
      <w:pPr>
        <w:rPr>
          <w:rFonts w:ascii="Helvetica" w:hAnsi="Helvetica"/>
          <w:color w:val="000000" w:themeColor="text1"/>
          <w:sz w:val="22"/>
        </w:rPr>
      </w:pPr>
    </w:p>
    <w:p w14:paraId="6008D316" w14:textId="77777777" w:rsidR="009743A4" w:rsidRDefault="009743A4" w:rsidP="00C06C88">
      <w:pPr>
        <w:rPr>
          <w:rFonts w:ascii="Helvetica" w:hAnsi="Helvetica"/>
          <w:color w:val="000000" w:themeColor="text1"/>
          <w:sz w:val="22"/>
        </w:rPr>
      </w:pPr>
    </w:p>
    <w:p w14:paraId="4D96C9FC" w14:textId="77777777" w:rsidR="009743A4" w:rsidRDefault="009743A4" w:rsidP="00C06C88">
      <w:pPr>
        <w:rPr>
          <w:rFonts w:ascii="Helvetica" w:hAnsi="Helvetica"/>
          <w:color w:val="000000" w:themeColor="text1"/>
          <w:sz w:val="22"/>
        </w:rPr>
      </w:pPr>
    </w:p>
    <w:p w14:paraId="2E333B4E" w14:textId="77777777" w:rsidR="000C0C20" w:rsidRDefault="000C0C20" w:rsidP="00C06C88">
      <w:pPr>
        <w:rPr>
          <w:rFonts w:ascii="Helvetica" w:hAnsi="Helvetica"/>
          <w:color w:val="000000" w:themeColor="text1"/>
          <w:sz w:val="22"/>
        </w:rPr>
      </w:pPr>
    </w:p>
    <w:p w14:paraId="7E76E0D2" w14:textId="77777777" w:rsidR="000C0C20" w:rsidRPr="00124CDE" w:rsidRDefault="000C0C20" w:rsidP="00C06C88">
      <w:pPr>
        <w:rPr>
          <w:rFonts w:ascii="Helvetica" w:hAnsi="Helvetica"/>
          <w:color w:val="000000" w:themeColor="text1"/>
          <w:sz w:val="22"/>
        </w:rPr>
      </w:pP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33EBE945" w:rsidR="00C06C88" w:rsidRPr="00124CDE" w:rsidRDefault="009743A4" w:rsidP="001F5A59">
      <w:pPr>
        <w:jc w:val="center"/>
        <w:outlineLvl w:val="0"/>
        <w:rPr>
          <w:rFonts w:ascii="Helvetica" w:hAnsi="Helvetica"/>
          <w:sz w:val="40"/>
          <w:szCs w:val="28"/>
        </w:rPr>
      </w:pPr>
      <w:r>
        <w:rPr>
          <w:rFonts w:ascii="Helvetica" w:hAnsi="Helvetica"/>
          <w:b/>
          <w:color w:val="000000" w:themeColor="text1"/>
          <w:sz w:val="40"/>
          <w:szCs w:val="28"/>
        </w:rPr>
        <w:lastRenderedPageBreak/>
        <w:t>References</w:t>
      </w:r>
      <w:r w:rsidR="00C06C88" w:rsidRPr="00124CDE">
        <w:rPr>
          <w:rFonts w:ascii="Helvetica" w:hAnsi="Helvetica"/>
          <w:sz w:val="40"/>
          <w:szCs w:val="28"/>
        </w:rPr>
        <w:t>:</w:t>
      </w:r>
    </w:p>
    <w:p w14:paraId="5FA1E5A7" w14:textId="77777777" w:rsidR="00C06C88" w:rsidRPr="00124CDE" w:rsidRDefault="00C06C88" w:rsidP="00327113">
      <w:pPr>
        <w:rPr>
          <w:rFonts w:ascii="Helvetica" w:hAnsi="Helvetica"/>
        </w:rPr>
      </w:pPr>
    </w:p>
    <w:p w14:paraId="35E8EC22"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Jenny, H. (2001). </w:t>
      </w:r>
      <w:r w:rsidRPr="00124CDE">
        <w:rPr>
          <w:rFonts w:ascii="Helvetica" w:hAnsi="Helvetica"/>
          <w:i/>
          <w:iCs/>
          <w:sz w:val="22"/>
          <w:szCs w:val="22"/>
        </w:rPr>
        <w:t>Cymatics: A Study of Wave Phenomena &amp; Vibration</w:t>
      </w:r>
      <w:r w:rsidRPr="00124CDE">
        <w:rPr>
          <w:rFonts w:ascii="Helvetica" w:hAnsi="Helvetica"/>
          <w:i/>
          <w:sz w:val="22"/>
          <w:szCs w:val="22"/>
        </w:rPr>
        <w:t> (Vol. I &amp; II). MACROmedia Publishing. ISBN:1888138076</w:t>
      </w:r>
    </w:p>
    <w:p w14:paraId="2AB40B96" w14:textId="77777777" w:rsidR="001A38F4" w:rsidRPr="00124CDE" w:rsidRDefault="001A38F4" w:rsidP="00327113">
      <w:pPr>
        <w:ind w:left="720"/>
        <w:rPr>
          <w:rFonts w:ascii="Helvetica" w:hAnsi="Helvetica"/>
          <w:i/>
          <w:sz w:val="22"/>
          <w:szCs w:val="22"/>
        </w:rPr>
      </w:pPr>
    </w:p>
    <w:p w14:paraId="58E94ED7" w14:textId="77777777" w:rsidR="001A38F4" w:rsidRPr="00124CDE" w:rsidRDefault="001A38F4" w:rsidP="001A38F4">
      <w:pPr>
        <w:ind w:left="720"/>
        <w:rPr>
          <w:rFonts w:ascii="Helvetica" w:hAnsi="Helvetica"/>
          <w:i/>
          <w:sz w:val="22"/>
          <w:szCs w:val="22"/>
        </w:rPr>
      </w:pPr>
      <w:r w:rsidRPr="00124CDE">
        <w:rPr>
          <w:rFonts w:ascii="Helvetica" w:hAnsi="Helvetica"/>
          <w:i/>
          <w:sz w:val="22"/>
          <w:szCs w:val="22"/>
        </w:rPr>
        <w:t>Jenny, H. (Director). (2006). </w:t>
      </w:r>
      <w:r w:rsidRPr="00124CDE">
        <w:rPr>
          <w:rFonts w:ascii="Helvetica" w:hAnsi="Helvetica"/>
          <w:i/>
          <w:iCs/>
          <w:sz w:val="22"/>
          <w:szCs w:val="22"/>
        </w:rPr>
        <w:t>Cymatics Soundscapes: And Bringing Matter To Life With Sound</w:t>
      </w:r>
      <w:r w:rsidRPr="00124CDE">
        <w:rPr>
          <w:rFonts w:ascii="Helvetica" w:hAnsi="Helvetica"/>
          <w:i/>
          <w:sz w:val="22"/>
          <w:szCs w:val="22"/>
        </w:rPr>
        <w:t>. MACROmedia Publishing.</w:t>
      </w:r>
    </w:p>
    <w:p w14:paraId="582D3223" w14:textId="77777777" w:rsidR="001A38F4" w:rsidRPr="00891108" w:rsidRDefault="001A38F4" w:rsidP="00891108">
      <w:pPr>
        <w:ind w:left="1440"/>
        <w:rPr>
          <w:rFonts w:ascii="Helvetica" w:hAnsi="Helvetica"/>
          <w:color w:val="000000" w:themeColor="text1"/>
          <w:sz w:val="22"/>
          <w:szCs w:val="22"/>
        </w:rPr>
      </w:pPr>
    </w:p>
    <w:p w14:paraId="42AC7FB0" w14:textId="77777777" w:rsidR="00891108" w:rsidRPr="00891108" w:rsidRDefault="00891108" w:rsidP="00891108">
      <w:pPr>
        <w:autoSpaceDE w:val="0"/>
        <w:autoSpaceDN w:val="0"/>
        <w:adjustRightInd w:val="0"/>
        <w:ind w:left="720"/>
        <w:rPr>
          <w:rFonts w:ascii="Helvetica" w:hAnsi="Helvetica" w:cs="Times"/>
          <w:color w:val="000000" w:themeColor="text1"/>
          <w:sz w:val="22"/>
          <w:szCs w:val="22"/>
        </w:rPr>
      </w:pPr>
      <w:r w:rsidRPr="00891108">
        <w:rPr>
          <w:rFonts w:ascii="Helvetica" w:hAnsi="Helvetica" w:cs="Calibri"/>
          <w:bCs/>
          <w:color w:val="000000" w:themeColor="text1"/>
          <w:sz w:val="22"/>
          <w:szCs w:val="22"/>
        </w:rPr>
        <w:t>Jahn, R. G., &amp; Choueiri, E. Y. (2003). Electric Propulsion. </w:t>
      </w:r>
      <w:r w:rsidRPr="00891108">
        <w:rPr>
          <w:rFonts w:ascii="Helvetica" w:hAnsi="Helvetica" w:cs="Calibri"/>
          <w:bCs/>
          <w:iCs/>
          <w:color w:val="000000" w:themeColor="text1"/>
          <w:sz w:val="22"/>
          <w:szCs w:val="22"/>
        </w:rPr>
        <w:t>Encyclopedia of Physical Science and Technology,</w:t>
      </w:r>
      <w:r w:rsidRPr="00891108">
        <w:rPr>
          <w:rFonts w:ascii="Helvetica" w:hAnsi="Helvetica" w:cs="Calibri"/>
          <w:bCs/>
          <w:color w:val="000000" w:themeColor="text1"/>
          <w:sz w:val="22"/>
          <w:szCs w:val="22"/>
        </w:rPr>
        <w:t xml:space="preserve"> 125-141. doi:10.1016/b0-12-227410-5/00201-5 </w:t>
      </w:r>
    </w:p>
    <w:p w14:paraId="6EAB6C36" w14:textId="77777777" w:rsidR="00891108" w:rsidRPr="00891108" w:rsidRDefault="00891108" w:rsidP="00891108">
      <w:pPr>
        <w:autoSpaceDE w:val="0"/>
        <w:autoSpaceDN w:val="0"/>
        <w:adjustRightInd w:val="0"/>
        <w:ind w:left="720"/>
        <w:rPr>
          <w:rFonts w:ascii="Helvetica" w:hAnsi="Helvetica" w:cs="Times"/>
          <w:color w:val="000000" w:themeColor="text1"/>
          <w:sz w:val="22"/>
          <w:szCs w:val="22"/>
        </w:rPr>
      </w:pPr>
      <w:r w:rsidRPr="00891108">
        <w:rPr>
          <w:rFonts w:ascii="Helvetica" w:hAnsi="Helvetica" w:cs="Calibri"/>
          <w:bCs/>
          <w:color w:val="000000" w:themeColor="text1"/>
          <w:sz w:val="22"/>
          <w:szCs w:val="22"/>
        </w:rPr>
        <w:t xml:space="preserve">URL: </w:t>
      </w:r>
      <w:hyperlink r:id="rId25" w:history="1">
        <w:r w:rsidRPr="00891108">
          <w:rPr>
            <w:rFonts w:ascii="Helvetica" w:hAnsi="Helvetica" w:cs="Calibri"/>
            <w:bCs/>
            <w:color w:val="000000" w:themeColor="text1"/>
            <w:sz w:val="22"/>
            <w:szCs w:val="22"/>
            <w:u w:val="single" w:color="0000E9"/>
          </w:rPr>
          <w:t>http://alfven.princeton.edu/publications/ep-encyclopedia-2001</w:t>
        </w:r>
      </w:hyperlink>
    </w:p>
    <w:p w14:paraId="7C60BC0D" w14:textId="77777777" w:rsidR="009743A4" w:rsidRPr="00124CDE" w:rsidRDefault="009743A4" w:rsidP="00327113">
      <w:pPr>
        <w:ind w:left="720"/>
        <w:rPr>
          <w:rFonts w:ascii="Helvetica" w:hAnsi="Helvetica"/>
          <w:i/>
          <w:sz w:val="22"/>
          <w:szCs w:val="22"/>
        </w:rPr>
      </w:pPr>
    </w:p>
    <w:p w14:paraId="6B135D31" w14:textId="77777777" w:rsidR="00327113" w:rsidRPr="00124CDE" w:rsidRDefault="00327113" w:rsidP="00327113">
      <w:pPr>
        <w:ind w:left="720"/>
        <w:rPr>
          <w:rFonts w:ascii="Helvetica" w:hAnsi="Helvetica"/>
          <w:i/>
          <w:sz w:val="22"/>
          <w:szCs w:val="22"/>
        </w:rPr>
      </w:pPr>
    </w:p>
    <w:p w14:paraId="3849CED1"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 xml:space="preserve">Robertson, G. A., &amp; Webb, D. W. (2011). The Death of Rocket Science in the 21st Century. </w:t>
      </w:r>
      <w:r w:rsidRPr="00124CDE">
        <w:rPr>
          <w:rFonts w:ascii="Helvetica" w:hAnsi="Helvetica"/>
          <w:i/>
          <w:iCs/>
          <w:sz w:val="22"/>
          <w:szCs w:val="22"/>
        </w:rPr>
        <w:t>Physics Procedia</w:t>
      </w:r>
      <w:r w:rsidRPr="00124CDE">
        <w:rPr>
          <w:rFonts w:ascii="Helvetica" w:hAnsi="Helvetica"/>
          <w:i/>
          <w:sz w:val="22"/>
          <w:szCs w:val="22"/>
        </w:rPr>
        <w:t xml:space="preserve">, </w:t>
      </w:r>
      <w:r w:rsidRPr="00124CDE">
        <w:rPr>
          <w:rFonts w:ascii="Helvetica" w:hAnsi="Helvetica"/>
          <w:i/>
          <w:iCs/>
          <w:sz w:val="22"/>
          <w:szCs w:val="22"/>
        </w:rPr>
        <w:t>20</w:t>
      </w:r>
      <w:r w:rsidRPr="00124CDE">
        <w:rPr>
          <w:rFonts w:ascii="Helvetica" w:hAnsi="Helvetica"/>
          <w:i/>
          <w:sz w:val="22"/>
          <w:szCs w:val="22"/>
        </w:rPr>
        <w:t xml:space="preserve">, 319–330. </w:t>
      </w:r>
      <w:r w:rsidRPr="00124CDE">
        <w:rPr>
          <w:rFonts w:ascii="Helvetica" w:hAnsi="Helvetica"/>
          <w:i/>
          <w:sz w:val="22"/>
          <w:szCs w:val="22"/>
        </w:rPr>
        <w:tab/>
      </w:r>
      <w:r w:rsidRPr="00124CDE">
        <w:rPr>
          <w:rFonts w:ascii="Helvetica" w:hAnsi="Helvetica"/>
          <w:i/>
          <w:sz w:val="22"/>
          <w:szCs w:val="22"/>
        </w:rPr>
        <w:tab/>
      </w:r>
      <w:r w:rsidRPr="00124CDE">
        <w:rPr>
          <w:rFonts w:ascii="Helvetica" w:hAnsi="Helvetica"/>
          <w:i/>
          <w:sz w:val="22"/>
          <w:szCs w:val="22"/>
        </w:rPr>
        <w:tab/>
      </w:r>
    </w:p>
    <w:p w14:paraId="2724A38D" w14:textId="16D41576" w:rsidR="00A433A2" w:rsidRPr="00124CDE" w:rsidRDefault="000223CC" w:rsidP="00A433A2">
      <w:pPr>
        <w:ind w:left="1440"/>
        <w:rPr>
          <w:rStyle w:val="Hyperlink"/>
          <w:rFonts w:ascii="Helvetica" w:hAnsi="Helvetica"/>
          <w:i/>
          <w:sz w:val="22"/>
          <w:szCs w:val="22"/>
        </w:rPr>
      </w:pPr>
      <w:hyperlink r:id="rId26" w:history="1">
        <w:r w:rsidR="00A433A2" w:rsidRPr="00124CDE">
          <w:rPr>
            <w:rStyle w:val="Hyperlink"/>
            <w:rFonts w:ascii="Helvetica" w:hAnsi="Helvetica"/>
            <w:i/>
            <w:sz w:val="22"/>
            <w:szCs w:val="22"/>
          </w:rPr>
          <w:t>http://doi.org/10.1016/j.phpro.2011.08.029</w:t>
        </w:r>
      </w:hyperlink>
    </w:p>
    <w:p w14:paraId="2319B41E" w14:textId="16192B49" w:rsidR="00A433A2" w:rsidRPr="00124CDE" w:rsidRDefault="00A433A2" w:rsidP="00A433A2">
      <w:pPr>
        <w:rPr>
          <w:rStyle w:val="Hyperlink"/>
          <w:rFonts w:ascii="Helvetica" w:hAnsi="Helvetica"/>
          <w:sz w:val="22"/>
          <w:szCs w:val="22"/>
          <w:u w:val="none"/>
        </w:rPr>
      </w:pPr>
    </w:p>
    <w:p w14:paraId="531C282A" w14:textId="77777777" w:rsidR="00A433A2" w:rsidRPr="00124CDE" w:rsidRDefault="00A433A2" w:rsidP="00A433A2">
      <w:pPr>
        <w:ind w:left="720"/>
        <w:rPr>
          <w:rFonts w:ascii="Helvetica" w:hAnsi="Helvetica"/>
          <w:sz w:val="22"/>
          <w:szCs w:val="22"/>
        </w:rPr>
      </w:pPr>
      <w:r w:rsidRPr="00124CDE">
        <w:rPr>
          <w:rFonts w:ascii="Helvetica" w:hAnsi="Helvetica"/>
          <w:sz w:val="22"/>
          <w:szCs w:val="22"/>
        </w:rPr>
        <w:t>Knight, R. D., Jones, B., Field, S., &amp; Knight, R. D. (2014). </w:t>
      </w:r>
      <w:r w:rsidRPr="00124CDE">
        <w:rPr>
          <w:rFonts w:ascii="Helvetica" w:hAnsi="Helvetica"/>
          <w:i/>
          <w:iCs/>
          <w:sz w:val="22"/>
          <w:szCs w:val="22"/>
        </w:rPr>
        <w:t>College physics: a strategic approach</w:t>
      </w:r>
      <w:r w:rsidRPr="00124CDE">
        <w:rPr>
          <w:rFonts w:ascii="Helvetica" w:hAnsi="Helvetica"/>
          <w:sz w:val="22"/>
          <w:szCs w:val="22"/>
        </w:rPr>
        <w:t>(3rd ed.). New York: Pearson.</w:t>
      </w:r>
    </w:p>
    <w:p w14:paraId="2EA2C83F" w14:textId="38B2D7F4" w:rsidR="00327113" w:rsidRPr="00124CDE" w:rsidRDefault="00327113" w:rsidP="001A38F4">
      <w:pPr>
        <w:rPr>
          <w:rFonts w:ascii="Helvetica" w:hAnsi="Helvetica"/>
          <w:sz w:val="22"/>
          <w:szCs w:val="22"/>
        </w:rPr>
      </w:pPr>
    </w:p>
    <w:p w14:paraId="2092900A" w14:textId="77777777" w:rsidR="001A38F4" w:rsidRPr="00124CDE" w:rsidRDefault="001A38F4" w:rsidP="001A38F4">
      <w:pPr>
        <w:rPr>
          <w:rFonts w:ascii="Helvetica" w:hAnsi="Helvetica"/>
          <w:sz w:val="22"/>
          <w:szCs w:val="22"/>
        </w:rPr>
      </w:pPr>
    </w:p>
    <w:p w14:paraId="31AC9BC3" w14:textId="6BC59612" w:rsidR="001A38F4" w:rsidRPr="00124CDE" w:rsidRDefault="001A38F4">
      <w:pPr>
        <w:ind w:left="720"/>
        <w:rPr>
          <w:sz w:val="22"/>
          <w:szCs w:val="22"/>
        </w:rPr>
        <w:pPrChange w:id="1" w:author="Hofstad, Cory" w:date="2018-01-12T00:02:00Z">
          <w:pPr>
            <w:pStyle w:val="p1"/>
            <w:ind w:left="300" w:hanging="300"/>
          </w:pPr>
        </w:pPrChange>
      </w:pPr>
      <w:r w:rsidRPr="00124CDE">
        <w:rPr>
          <w:rFonts w:ascii="Helvetica" w:hAnsi="Helvetica"/>
          <w:sz w:val="22"/>
          <w:szCs w:val="22"/>
        </w:rPr>
        <w:t>SILBERBERG, M. (2017). SILBERBERG CHEMISTRY: the molecular nature of matter and change with advanced topics. S.l.: MCGRAW-HILL EDUCATION.</w:t>
      </w:r>
    </w:p>
    <w:p w14:paraId="642EF17B" w14:textId="77777777" w:rsidR="007C4E9C" w:rsidRPr="00124CDE" w:rsidRDefault="007C4E9C">
      <w:pPr>
        <w:ind w:left="720"/>
        <w:rPr>
          <w:rFonts w:ascii="Helvetica" w:hAnsi="Helvetica"/>
          <w:sz w:val="22"/>
          <w:szCs w:val="22"/>
        </w:rPr>
      </w:pPr>
    </w:p>
    <w:sectPr w:rsidR="007C4E9C" w:rsidRPr="00124CDE" w:rsidSect="00644E18">
      <w:headerReference w:type="even" r:id="rId27"/>
      <w:headerReference w:type="default" r:id="rId28"/>
      <w:footerReference w:type="default" r:id="rId29"/>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23667" w14:textId="77777777" w:rsidR="002D157B" w:rsidRDefault="002D157B" w:rsidP="00644E18">
      <w:r>
        <w:separator/>
      </w:r>
    </w:p>
  </w:endnote>
  <w:endnote w:type="continuationSeparator" w:id="0">
    <w:p w14:paraId="75ECDDCD" w14:textId="77777777" w:rsidR="002D157B" w:rsidRDefault="002D157B"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0223CC" w:rsidRPr="002E2F08" w:rsidRDefault="000223CC">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0223CC" w:rsidRPr="002E2F08" w:rsidRDefault="000223CC"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52C32" w14:textId="77777777" w:rsidR="002D157B" w:rsidRDefault="002D157B" w:rsidP="00644E18">
      <w:r>
        <w:separator/>
      </w:r>
    </w:p>
  </w:footnote>
  <w:footnote w:type="continuationSeparator" w:id="0">
    <w:p w14:paraId="1670A589" w14:textId="77777777" w:rsidR="002D157B" w:rsidRDefault="002D157B"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0223CC" w:rsidRDefault="000223CC"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0223CC" w:rsidRDefault="000223CC"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1E2EED4C" w:rsidR="000223CC" w:rsidRPr="002E2F08" w:rsidRDefault="000223CC"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Pr>
        <w:rStyle w:val="PageNumber"/>
        <w:rFonts w:ascii="Helvetica" w:hAnsi="Helvetica"/>
        <w:noProof/>
        <w:sz w:val="28"/>
        <w:szCs w:val="28"/>
      </w:rPr>
      <w:t>1</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Content>
      <w:p w14:paraId="07FAE4D8" w14:textId="1C3C1315" w:rsidR="000223CC" w:rsidRPr="00644E18" w:rsidRDefault="000223CC"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Content>
      <w:p w14:paraId="3F29D6F6" w14:textId="1BB7C97A" w:rsidR="000223CC" w:rsidRPr="00644E18" w:rsidRDefault="000223CC">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0223CC" w:rsidRPr="00644E18" w:rsidRDefault="000223CC">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44E18">
          <w:rPr>
            <w:rFonts w:ascii="Helvetica" w:hAnsi="Helvetica"/>
            <w:b/>
            <w:caps/>
            <w:color w:val="44546A" w:themeColor="text2"/>
            <w:sz w:val="20"/>
            <w:szCs w:val="20"/>
          </w:rPr>
          <w:t>Plasma Vortex Theory</w:t>
        </w:r>
      </w:sdtContent>
    </w:sdt>
  </w:p>
  <w:p w14:paraId="7C89477D" w14:textId="77777777" w:rsidR="000223CC" w:rsidRDefault="00022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8"/>
  </w:num>
  <w:num w:numId="4">
    <w:abstractNumId w:val="12"/>
  </w:num>
  <w:num w:numId="5">
    <w:abstractNumId w:val="18"/>
  </w:num>
  <w:num w:numId="6">
    <w:abstractNumId w:val="0"/>
  </w:num>
  <w:num w:numId="7">
    <w:abstractNumId w:val="4"/>
  </w:num>
  <w:num w:numId="8">
    <w:abstractNumId w:val="5"/>
  </w:num>
  <w:num w:numId="9">
    <w:abstractNumId w:val="10"/>
  </w:num>
  <w:num w:numId="10">
    <w:abstractNumId w:val="6"/>
  </w:num>
  <w:num w:numId="11">
    <w:abstractNumId w:val="17"/>
  </w:num>
  <w:num w:numId="12">
    <w:abstractNumId w:val="22"/>
  </w:num>
  <w:num w:numId="13">
    <w:abstractNumId w:val="25"/>
  </w:num>
  <w:num w:numId="14">
    <w:abstractNumId w:val="15"/>
  </w:num>
  <w:num w:numId="15">
    <w:abstractNumId w:val="2"/>
  </w:num>
  <w:num w:numId="16">
    <w:abstractNumId w:val="19"/>
  </w:num>
  <w:num w:numId="17">
    <w:abstractNumId w:val="11"/>
  </w:num>
  <w:num w:numId="18">
    <w:abstractNumId w:val="1"/>
  </w:num>
  <w:num w:numId="19">
    <w:abstractNumId w:val="16"/>
  </w:num>
  <w:num w:numId="20">
    <w:abstractNumId w:val="7"/>
  </w:num>
  <w:num w:numId="21">
    <w:abstractNumId w:val="14"/>
  </w:num>
  <w:num w:numId="22">
    <w:abstractNumId w:val="9"/>
  </w:num>
  <w:num w:numId="23">
    <w:abstractNumId w:val="21"/>
  </w:num>
  <w:num w:numId="24">
    <w:abstractNumId w:val="23"/>
  </w:num>
  <w:num w:numId="25">
    <w:abstractNumId w:val="13"/>
  </w:num>
  <w:num w:numId="26">
    <w:abstractNumId w:val="26"/>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10299"/>
    <w:rsid w:val="00011828"/>
    <w:rsid w:val="00015CDD"/>
    <w:rsid w:val="00021D14"/>
    <w:rsid w:val="000223CC"/>
    <w:rsid w:val="00034868"/>
    <w:rsid w:val="0004301D"/>
    <w:rsid w:val="0004345B"/>
    <w:rsid w:val="00044B66"/>
    <w:rsid w:val="0005422C"/>
    <w:rsid w:val="000624DD"/>
    <w:rsid w:val="00063336"/>
    <w:rsid w:val="00067A2D"/>
    <w:rsid w:val="000804FC"/>
    <w:rsid w:val="00085491"/>
    <w:rsid w:val="000901A2"/>
    <w:rsid w:val="0009245F"/>
    <w:rsid w:val="000936A0"/>
    <w:rsid w:val="000B2986"/>
    <w:rsid w:val="000B315F"/>
    <w:rsid w:val="000B6BDF"/>
    <w:rsid w:val="000C0C20"/>
    <w:rsid w:val="000C28C3"/>
    <w:rsid w:val="000C5671"/>
    <w:rsid w:val="000D3254"/>
    <w:rsid w:val="000D5282"/>
    <w:rsid w:val="000E6C36"/>
    <w:rsid w:val="000F27BC"/>
    <w:rsid w:val="0010234A"/>
    <w:rsid w:val="00104FB0"/>
    <w:rsid w:val="0010684B"/>
    <w:rsid w:val="001079A9"/>
    <w:rsid w:val="00110059"/>
    <w:rsid w:val="001156D6"/>
    <w:rsid w:val="00124CDE"/>
    <w:rsid w:val="00126AB7"/>
    <w:rsid w:val="00126BDE"/>
    <w:rsid w:val="00136436"/>
    <w:rsid w:val="00140943"/>
    <w:rsid w:val="001420B7"/>
    <w:rsid w:val="001425B9"/>
    <w:rsid w:val="0014292F"/>
    <w:rsid w:val="00143DA7"/>
    <w:rsid w:val="00144BDF"/>
    <w:rsid w:val="00157A35"/>
    <w:rsid w:val="00160229"/>
    <w:rsid w:val="00163760"/>
    <w:rsid w:val="001638C5"/>
    <w:rsid w:val="001646CB"/>
    <w:rsid w:val="0018231F"/>
    <w:rsid w:val="001916B8"/>
    <w:rsid w:val="001923D4"/>
    <w:rsid w:val="001A38F4"/>
    <w:rsid w:val="001A7CA1"/>
    <w:rsid w:val="001B1E45"/>
    <w:rsid w:val="001B2A23"/>
    <w:rsid w:val="001B4CEB"/>
    <w:rsid w:val="001B7FFA"/>
    <w:rsid w:val="001C0084"/>
    <w:rsid w:val="001D5072"/>
    <w:rsid w:val="001E0174"/>
    <w:rsid w:val="001F2018"/>
    <w:rsid w:val="001F5A59"/>
    <w:rsid w:val="001F5EDC"/>
    <w:rsid w:val="001F7863"/>
    <w:rsid w:val="00204112"/>
    <w:rsid w:val="00211516"/>
    <w:rsid w:val="002129D3"/>
    <w:rsid w:val="0021750D"/>
    <w:rsid w:val="002210F2"/>
    <w:rsid w:val="00233384"/>
    <w:rsid w:val="00237BB2"/>
    <w:rsid w:val="00237D20"/>
    <w:rsid w:val="00237ECF"/>
    <w:rsid w:val="002431F7"/>
    <w:rsid w:val="00250D59"/>
    <w:rsid w:val="0025667F"/>
    <w:rsid w:val="002571C8"/>
    <w:rsid w:val="002577D1"/>
    <w:rsid w:val="0027716E"/>
    <w:rsid w:val="002A74F0"/>
    <w:rsid w:val="002B32C3"/>
    <w:rsid w:val="002B47B3"/>
    <w:rsid w:val="002B4BE4"/>
    <w:rsid w:val="002D14C9"/>
    <w:rsid w:val="002D157B"/>
    <w:rsid w:val="002D1C2C"/>
    <w:rsid w:val="002D24F0"/>
    <w:rsid w:val="002D533A"/>
    <w:rsid w:val="002E2F08"/>
    <w:rsid w:val="002E2FEC"/>
    <w:rsid w:val="002E5147"/>
    <w:rsid w:val="002F6194"/>
    <w:rsid w:val="0030018B"/>
    <w:rsid w:val="00301515"/>
    <w:rsid w:val="003075CD"/>
    <w:rsid w:val="00327113"/>
    <w:rsid w:val="00332AFA"/>
    <w:rsid w:val="003439C9"/>
    <w:rsid w:val="00344811"/>
    <w:rsid w:val="00352287"/>
    <w:rsid w:val="00365A40"/>
    <w:rsid w:val="00366B90"/>
    <w:rsid w:val="00367F6B"/>
    <w:rsid w:val="00376542"/>
    <w:rsid w:val="003860F2"/>
    <w:rsid w:val="003877F4"/>
    <w:rsid w:val="003A34CE"/>
    <w:rsid w:val="003A7D76"/>
    <w:rsid w:val="003B33E6"/>
    <w:rsid w:val="003B4593"/>
    <w:rsid w:val="003B6292"/>
    <w:rsid w:val="003D1CF1"/>
    <w:rsid w:val="003D1E21"/>
    <w:rsid w:val="00400D89"/>
    <w:rsid w:val="00401737"/>
    <w:rsid w:val="00401FA3"/>
    <w:rsid w:val="00404C4D"/>
    <w:rsid w:val="00407027"/>
    <w:rsid w:val="00412623"/>
    <w:rsid w:val="00413F46"/>
    <w:rsid w:val="00415A01"/>
    <w:rsid w:val="004165E1"/>
    <w:rsid w:val="00422C5B"/>
    <w:rsid w:val="00422F23"/>
    <w:rsid w:val="00427A40"/>
    <w:rsid w:val="00431AF5"/>
    <w:rsid w:val="0043209D"/>
    <w:rsid w:val="00434D4D"/>
    <w:rsid w:val="0044527C"/>
    <w:rsid w:val="00447CA2"/>
    <w:rsid w:val="004500FF"/>
    <w:rsid w:val="00451956"/>
    <w:rsid w:val="00455080"/>
    <w:rsid w:val="00463808"/>
    <w:rsid w:val="004702DC"/>
    <w:rsid w:val="004760DE"/>
    <w:rsid w:val="00477BAA"/>
    <w:rsid w:val="0048254A"/>
    <w:rsid w:val="00487F56"/>
    <w:rsid w:val="00495C8E"/>
    <w:rsid w:val="00495F56"/>
    <w:rsid w:val="00497A84"/>
    <w:rsid w:val="004A62C5"/>
    <w:rsid w:val="004B2BBF"/>
    <w:rsid w:val="004C0F43"/>
    <w:rsid w:val="004C3928"/>
    <w:rsid w:val="004D43C3"/>
    <w:rsid w:val="004D64FD"/>
    <w:rsid w:val="004E238C"/>
    <w:rsid w:val="004E623B"/>
    <w:rsid w:val="004F0909"/>
    <w:rsid w:val="004F0E28"/>
    <w:rsid w:val="005028DB"/>
    <w:rsid w:val="0050349F"/>
    <w:rsid w:val="005067F2"/>
    <w:rsid w:val="00512D08"/>
    <w:rsid w:val="0052308A"/>
    <w:rsid w:val="00533F57"/>
    <w:rsid w:val="00550CD5"/>
    <w:rsid w:val="00553924"/>
    <w:rsid w:val="00565031"/>
    <w:rsid w:val="00565EF9"/>
    <w:rsid w:val="00567454"/>
    <w:rsid w:val="0057010D"/>
    <w:rsid w:val="00570FFF"/>
    <w:rsid w:val="0059065A"/>
    <w:rsid w:val="00591CEE"/>
    <w:rsid w:val="0059248F"/>
    <w:rsid w:val="00593209"/>
    <w:rsid w:val="005960B4"/>
    <w:rsid w:val="005A759C"/>
    <w:rsid w:val="005B166F"/>
    <w:rsid w:val="005B48C1"/>
    <w:rsid w:val="005B69C2"/>
    <w:rsid w:val="005C0B29"/>
    <w:rsid w:val="005C443B"/>
    <w:rsid w:val="005C57FD"/>
    <w:rsid w:val="005C5B88"/>
    <w:rsid w:val="005D1108"/>
    <w:rsid w:val="005D14FC"/>
    <w:rsid w:val="005E2A6E"/>
    <w:rsid w:val="005F21D3"/>
    <w:rsid w:val="005F7087"/>
    <w:rsid w:val="005F76B6"/>
    <w:rsid w:val="00606F3F"/>
    <w:rsid w:val="0061565F"/>
    <w:rsid w:val="00616449"/>
    <w:rsid w:val="0062153D"/>
    <w:rsid w:val="00642031"/>
    <w:rsid w:val="006434AE"/>
    <w:rsid w:val="00643BE0"/>
    <w:rsid w:val="00644E18"/>
    <w:rsid w:val="0065067A"/>
    <w:rsid w:val="00661B62"/>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50E5"/>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2B"/>
    <w:rsid w:val="00713777"/>
    <w:rsid w:val="007137EC"/>
    <w:rsid w:val="00713D31"/>
    <w:rsid w:val="0071695D"/>
    <w:rsid w:val="0072309F"/>
    <w:rsid w:val="007273A2"/>
    <w:rsid w:val="0073095F"/>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C4E9C"/>
    <w:rsid w:val="007D4579"/>
    <w:rsid w:val="007F26F0"/>
    <w:rsid w:val="007F4542"/>
    <w:rsid w:val="007F606F"/>
    <w:rsid w:val="007F78D9"/>
    <w:rsid w:val="0080341C"/>
    <w:rsid w:val="008065AF"/>
    <w:rsid w:val="008204C8"/>
    <w:rsid w:val="008220D7"/>
    <w:rsid w:val="008308F5"/>
    <w:rsid w:val="0083211A"/>
    <w:rsid w:val="00840314"/>
    <w:rsid w:val="008427B6"/>
    <w:rsid w:val="0084483B"/>
    <w:rsid w:val="00855E0B"/>
    <w:rsid w:val="008634B2"/>
    <w:rsid w:val="008638A7"/>
    <w:rsid w:val="0087156B"/>
    <w:rsid w:val="00872F67"/>
    <w:rsid w:val="00876EF0"/>
    <w:rsid w:val="0087763B"/>
    <w:rsid w:val="00881D5F"/>
    <w:rsid w:val="00887014"/>
    <w:rsid w:val="00891108"/>
    <w:rsid w:val="008A065A"/>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31F4C"/>
    <w:rsid w:val="00942F7B"/>
    <w:rsid w:val="00947ED7"/>
    <w:rsid w:val="00950256"/>
    <w:rsid w:val="00951D18"/>
    <w:rsid w:val="00953EC8"/>
    <w:rsid w:val="009552B8"/>
    <w:rsid w:val="009640E5"/>
    <w:rsid w:val="0096755B"/>
    <w:rsid w:val="0097057C"/>
    <w:rsid w:val="009743A4"/>
    <w:rsid w:val="00974A97"/>
    <w:rsid w:val="00977198"/>
    <w:rsid w:val="0098075B"/>
    <w:rsid w:val="009861BD"/>
    <w:rsid w:val="009929C4"/>
    <w:rsid w:val="009A15EC"/>
    <w:rsid w:val="009A2212"/>
    <w:rsid w:val="009A7AC0"/>
    <w:rsid w:val="009C5D58"/>
    <w:rsid w:val="009D3929"/>
    <w:rsid w:val="009D4FEB"/>
    <w:rsid w:val="009E4AB5"/>
    <w:rsid w:val="00A00FAA"/>
    <w:rsid w:val="00A02981"/>
    <w:rsid w:val="00A05D4A"/>
    <w:rsid w:val="00A06E5D"/>
    <w:rsid w:val="00A071D2"/>
    <w:rsid w:val="00A34DF9"/>
    <w:rsid w:val="00A401F2"/>
    <w:rsid w:val="00A433A2"/>
    <w:rsid w:val="00A514C9"/>
    <w:rsid w:val="00A5157F"/>
    <w:rsid w:val="00A52EA3"/>
    <w:rsid w:val="00A540C2"/>
    <w:rsid w:val="00A641F6"/>
    <w:rsid w:val="00A708EF"/>
    <w:rsid w:val="00A7408A"/>
    <w:rsid w:val="00A77091"/>
    <w:rsid w:val="00A81E79"/>
    <w:rsid w:val="00A87EF4"/>
    <w:rsid w:val="00A93F7C"/>
    <w:rsid w:val="00A95126"/>
    <w:rsid w:val="00A965E1"/>
    <w:rsid w:val="00AA3DE4"/>
    <w:rsid w:val="00AB32E9"/>
    <w:rsid w:val="00AB76F3"/>
    <w:rsid w:val="00AC1424"/>
    <w:rsid w:val="00AC468A"/>
    <w:rsid w:val="00AC4CDC"/>
    <w:rsid w:val="00AD0ED7"/>
    <w:rsid w:val="00AD25DF"/>
    <w:rsid w:val="00AD33D5"/>
    <w:rsid w:val="00AF1AC6"/>
    <w:rsid w:val="00B009FD"/>
    <w:rsid w:val="00B00C04"/>
    <w:rsid w:val="00B031FF"/>
    <w:rsid w:val="00B03C8A"/>
    <w:rsid w:val="00B051A6"/>
    <w:rsid w:val="00B12730"/>
    <w:rsid w:val="00B33CEC"/>
    <w:rsid w:val="00B415CC"/>
    <w:rsid w:val="00B44575"/>
    <w:rsid w:val="00B44C76"/>
    <w:rsid w:val="00B46956"/>
    <w:rsid w:val="00B52E9E"/>
    <w:rsid w:val="00B55854"/>
    <w:rsid w:val="00B607A6"/>
    <w:rsid w:val="00B61001"/>
    <w:rsid w:val="00B63012"/>
    <w:rsid w:val="00B643B1"/>
    <w:rsid w:val="00B643F5"/>
    <w:rsid w:val="00B67506"/>
    <w:rsid w:val="00B70C72"/>
    <w:rsid w:val="00B716E1"/>
    <w:rsid w:val="00B82B35"/>
    <w:rsid w:val="00B959C8"/>
    <w:rsid w:val="00BA189D"/>
    <w:rsid w:val="00BA4B23"/>
    <w:rsid w:val="00BA6341"/>
    <w:rsid w:val="00BA7B74"/>
    <w:rsid w:val="00BC1F75"/>
    <w:rsid w:val="00BC3316"/>
    <w:rsid w:val="00BC56E9"/>
    <w:rsid w:val="00BE47FF"/>
    <w:rsid w:val="00BE768D"/>
    <w:rsid w:val="00BE7D06"/>
    <w:rsid w:val="00BF5157"/>
    <w:rsid w:val="00C0012D"/>
    <w:rsid w:val="00C001E4"/>
    <w:rsid w:val="00C01422"/>
    <w:rsid w:val="00C06C88"/>
    <w:rsid w:val="00C0741F"/>
    <w:rsid w:val="00C15DC9"/>
    <w:rsid w:val="00C21871"/>
    <w:rsid w:val="00C22BDD"/>
    <w:rsid w:val="00C258FE"/>
    <w:rsid w:val="00C30B65"/>
    <w:rsid w:val="00C36433"/>
    <w:rsid w:val="00C44B34"/>
    <w:rsid w:val="00C4541D"/>
    <w:rsid w:val="00C45F27"/>
    <w:rsid w:val="00C51D73"/>
    <w:rsid w:val="00C52573"/>
    <w:rsid w:val="00C75F4D"/>
    <w:rsid w:val="00C779E0"/>
    <w:rsid w:val="00C86879"/>
    <w:rsid w:val="00C944F0"/>
    <w:rsid w:val="00C94547"/>
    <w:rsid w:val="00C9572A"/>
    <w:rsid w:val="00CA6FE6"/>
    <w:rsid w:val="00CB477E"/>
    <w:rsid w:val="00CC1FB2"/>
    <w:rsid w:val="00CD2B87"/>
    <w:rsid w:val="00CD2EAD"/>
    <w:rsid w:val="00CE75D4"/>
    <w:rsid w:val="00CF51A5"/>
    <w:rsid w:val="00CF572D"/>
    <w:rsid w:val="00D13869"/>
    <w:rsid w:val="00D41017"/>
    <w:rsid w:val="00D41575"/>
    <w:rsid w:val="00D45279"/>
    <w:rsid w:val="00D53E7A"/>
    <w:rsid w:val="00D5651D"/>
    <w:rsid w:val="00D67FBC"/>
    <w:rsid w:val="00D7043C"/>
    <w:rsid w:val="00D718FE"/>
    <w:rsid w:val="00D72B20"/>
    <w:rsid w:val="00D74889"/>
    <w:rsid w:val="00D91CBA"/>
    <w:rsid w:val="00D95D00"/>
    <w:rsid w:val="00DA455C"/>
    <w:rsid w:val="00DB1C90"/>
    <w:rsid w:val="00DB2E6D"/>
    <w:rsid w:val="00DD2D58"/>
    <w:rsid w:val="00DD625E"/>
    <w:rsid w:val="00DE1D96"/>
    <w:rsid w:val="00DE2396"/>
    <w:rsid w:val="00DE4039"/>
    <w:rsid w:val="00DE61B8"/>
    <w:rsid w:val="00DE70E0"/>
    <w:rsid w:val="00DF114D"/>
    <w:rsid w:val="00E00AD6"/>
    <w:rsid w:val="00E0194D"/>
    <w:rsid w:val="00E027DC"/>
    <w:rsid w:val="00E12E42"/>
    <w:rsid w:val="00E22095"/>
    <w:rsid w:val="00E2273A"/>
    <w:rsid w:val="00E23F3D"/>
    <w:rsid w:val="00E32588"/>
    <w:rsid w:val="00E406C2"/>
    <w:rsid w:val="00E52CBC"/>
    <w:rsid w:val="00E55BC1"/>
    <w:rsid w:val="00E57AFD"/>
    <w:rsid w:val="00E60007"/>
    <w:rsid w:val="00E67E80"/>
    <w:rsid w:val="00E8082F"/>
    <w:rsid w:val="00E92F93"/>
    <w:rsid w:val="00EA0749"/>
    <w:rsid w:val="00EA5285"/>
    <w:rsid w:val="00EA5C22"/>
    <w:rsid w:val="00EA673F"/>
    <w:rsid w:val="00EB5F59"/>
    <w:rsid w:val="00EC577F"/>
    <w:rsid w:val="00EC5DFB"/>
    <w:rsid w:val="00EF0AF9"/>
    <w:rsid w:val="00F077C8"/>
    <w:rsid w:val="00F07B6B"/>
    <w:rsid w:val="00F12D11"/>
    <w:rsid w:val="00F12EF2"/>
    <w:rsid w:val="00F14C57"/>
    <w:rsid w:val="00F1630B"/>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D7D6F"/>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styleId="UnresolvedMention">
    <w:name w:val="Unresolved Mention"/>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 w:type="character" w:styleId="CommentReference">
    <w:name w:val="annotation reference"/>
    <w:basedOn w:val="DefaultParagraphFont"/>
    <w:uiPriority w:val="99"/>
    <w:semiHidden/>
    <w:unhideWhenUsed/>
    <w:rsid w:val="00F1630B"/>
    <w:rPr>
      <w:sz w:val="18"/>
      <w:szCs w:val="18"/>
    </w:rPr>
  </w:style>
  <w:style w:type="paragraph" w:styleId="CommentText">
    <w:name w:val="annotation text"/>
    <w:basedOn w:val="Normal"/>
    <w:link w:val="CommentTextChar"/>
    <w:uiPriority w:val="99"/>
    <w:semiHidden/>
    <w:unhideWhenUsed/>
    <w:rsid w:val="00F1630B"/>
  </w:style>
  <w:style w:type="character" w:customStyle="1" w:styleId="CommentTextChar">
    <w:name w:val="Comment Text Char"/>
    <w:basedOn w:val="DefaultParagraphFont"/>
    <w:link w:val="CommentText"/>
    <w:uiPriority w:val="99"/>
    <w:semiHidden/>
    <w:rsid w:val="00F163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871990545">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sco.com/prodCatalog/ME/ME-9259_laser-switch/index.cfm" TargetMode="External"/><Relationship Id="rId18" Type="http://schemas.openxmlformats.org/officeDocument/2006/relationships/hyperlink" Target="https://www.pasco.com/prodCatalog/PI/PI-8127_function-generator/index.cfm" TargetMode="External"/><Relationship Id="rId26" Type="http://schemas.openxmlformats.org/officeDocument/2006/relationships/hyperlink" Target="http://doi.org/10.1016/j.phpro.2011.08.029" TargetMode="External"/><Relationship Id="rId3" Type="http://schemas.openxmlformats.org/officeDocument/2006/relationships/styles" Target="styles.xml"/><Relationship Id="rId21" Type="http://schemas.openxmlformats.org/officeDocument/2006/relationships/hyperlink" Target="http://www.eplastics.com/Plastic/ACRCAT8-500ODX-250" TargetMode="External"/><Relationship Id="rId7" Type="http://schemas.openxmlformats.org/officeDocument/2006/relationships/endnotes" Target="endnotes.xml"/><Relationship Id="rId12" Type="http://schemas.openxmlformats.org/officeDocument/2006/relationships/hyperlink" Target="https://www.pasco.com/prodCatalog/ME/ME-9259_laser-switch/index.cfm" TargetMode="External"/><Relationship Id="rId17" Type="http://schemas.openxmlformats.org/officeDocument/2006/relationships/hyperlink" Target="https://www.google.com/search?client=opera&amp;q=extech+digital+sound+level+meter&amp;sourceid=opera&amp;ie=UTF-8&amp;oe=UTF-8" TargetMode="External"/><Relationship Id="rId25" Type="http://schemas.openxmlformats.org/officeDocument/2006/relationships/hyperlink" Target="http://alfven.princeton.edu/publications/ep-encyclopedia-200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asco.com/prodCatalog/SE/SE-9761_digital-sound-level-meter/index.cfm" TargetMode="External"/><Relationship Id="rId20" Type="http://schemas.openxmlformats.org/officeDocument/2006/relationships/hyperlink" Target="http://www.eplastics.com/Plastic/ACRCAT8-000ODX-37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24" Type="http://schemas.openxmlformats.org/officeDocument/2006/relationships/hyperlink" Target="http://www.globalindustrial.com/p/hvac/chemicals-lubricants-cleaner/chemical/leak-lock-gold-one-and-one-third-oz?infoParam.campaignId=T9F&amp;gclid=EAIaIQobChMIyZOL0ObL2AIVFdNkCh1E6Qa7EAQYASABEgLpBPD_BwE"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pasco.com/prodCatalog/PS/PS-3203_wireless-pressure-sensor/index.cfm" TargetMode="External"/><Relationship Id="rId23" Type="http://schemas.openxmlformats.org/officeDocument/2006/relationships/hyperlink" Target="https://www.google.com/search?q=weld+on+4&amp;client=opera&amp;hs=wt3&amp;source=lnms&amp;tbm=shop&amp;sa=X&amp;ved=0ahUKEwixjdXN5cvYAhUPwmMKHWK4A2gQ_AUICigB&amp;biw=1195&amp;bih=663" TargetMode="External"/><Relationship Id="rId28" Type="http://schemas.openxmlformats.org/officeDocument/2006/relationships/header" Target="header2.xml"/><Relationship Id="rId10" Type="http://schemas.openxmlformats.org/officeDocument/2006/relationships/hyperlink" Target="https://www.pasco.com/prodCatalog/SE/SE-9785_infrared-thermometer/index.cfm" TargetMode="External"/><Relationship Id="rId19" Type="http://schemas.openxmlformats.org/officeDocument/2006/relationships/hyperlink" Target="https://www.flinnsci.com/lycopodium-powder-reagent-500-g/l0034/"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14" Type="http://schemas.openxmlformats.org/officeDocument/2006/relationships/hyperlink" Target="https://www.adorama.com/faftones.html?gclid=EAIaIQobChMImOnM3qvM2AIVj2V-Ch3N2AwyEAkYAiABEgKBqPD_BwE" TargetMode="External"/><Relationship Id="rId22" Type="http://schemas.openxmlformats.org/officeDocument/2006/relationships/hyperlink" Target="http://www.delviesplastics.com/p/clear_acrylic_sheet.html" TargetMode="External"/><Relationship Id="rId27" Type="http://schemas.openxmlformats.org/officeDocument/2006/relationships/header" Target="header1.xml"/><Relationship Id="rId30" Type="http://schemas.openxmlformats.org/officeDocument/2006/relationships/fontTable" Target="fontTable.xml"/><Relationship Id="rId8" Type="http://schemas.openxmlformats.org/officeDocument/2006/relationships/hyperlink" Target="https://www.amazon.com/dp/1888138106?tag=opr-mkt-opr-us-20&amp;ascsubtag=1ba00-01000-ubp00-mac00-other-nomod-us000-pcomp-feature-scomp-wm-4-wl-sce0&amp;ref=bit_scomp_sav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ubai">
    <w:panose1 w:val="020B0503030403030204"/>
    <w:charset w:val="B2"/>
    <w:family w:val="swiss"/>
    <w:pitch w:val="variable"/>
    <w:sig w:usb0="8000206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2025"/>
    <w:rsid w:val="00115119"/>
    <w:rsid w:val="001637F6"/>
    <w:rsid w:val="006338B2"/>
    <w:rsid w:val="00714975"/>
    <w:rsid w:val="009D1E25"/>
    <w:rsid w:val="00C101BB"/>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025"/>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12</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23084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8</cp:revision>
  <cp:lastPrinted>2018-01-27T06:02:00Z</cp:lastPrinted>
  <dcterms:created xsi:type="dcterms:W3CDTF">2018-02-09T23:33:00Z</dcterms:created>
  <dcterms:modified xsi:type="dcterms:W3CDTF">2018-02-11T03:07:00Z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